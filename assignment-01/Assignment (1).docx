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6F44" w14:textId="77777777" w:rsidR="00310B78" w:rsidRDefault="00310B78"/>
    <w:tbl>
      <w:tblPr>
        <w:tblStyle w:val="a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3765"/>
        <w:gridCol w:w="3555"/>
      </w:tblGrid>
      <w:tr w:rsidR="00310B78" w14:paraId="27086F4B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45" w14:textId="77777777" w:rsidR="00310B78" w:rsidRDefault="002C3E92">
            <w:pPr>
              <w:widowControl w:val="0"/>
              <w:spacing w:line="240" w:lineRule="auto"/>
            </w:pPr>
            <w:r>
              <w:rPr>
                <w:b/>
              </w:rPr>
              <w:t>Course ID:</w:t>
            </w:r>
            <w:r>
              <w:t xml:space="preserve"> COMP 3005A</w:t>
            </w:r>
          </w:p>
          <w:p w14:paraId="27086F46" w14:textId="77777777" w:rsidR="00310B78" w:rsidRDefault="002C3E92">
            <w:pPr>
              <w:widowControl w:val="0"/>
              <w:spacing w:line="240" w:lineRule="auto"/>
            </w:pPr>
            <w:r>
              <w:rPr>
                <w:b/>
              </w:rPr>
              <w:t>Course Name:</w:t>
            </w:r>
            <w:r>
              <w:t xml:space="preserve"> DBMS</w:t>
            </w:r>
          </w:p>
          <w:p w14:paraId="27086F47" w14:textId="77777777" w:rsidR="00310B78" w:rsidRDefault="002C3E92">
            <w:pPr>
              <w:widowControl w:val="0"/>
              <w:spacing w:line="240" w:lineRule="auto"/>
            </w:pPr>
            <w:r>
              <w:rPr>
                <w:b/>
              </w:rPr>
              <w:t>Assignment #:</w:t>
            </w:r>
            <w:r>
              <w:t xml:space="preserve"> 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48" w14:textId="77777777" w:rsidR="00310B78" w:rsidRDefault="002C3E92">
            <w:pPr>
              <w:widowControl w:val="0"/>
              <w:spacing w:line="240" w:lineRule="auto"/>
            </w:pPr>
            <w:r>
              <w:rPr>
                <w:b/>
              </w:rPr>
              <w:t>Due:</w:t>
            </w:r>
            <w:r>
              <w:t xml:space="preserve"> 05-Oct-2023 at 11:59 PM</w:t>
            </w:r>
          </w:p>
          <w:p w14:paraId="27086F49" w14:textId="77777777" w:rsidR="00310B78" w:rsidRDefault="002C3E92">
            <w:pPr>
              <w:widowControl w:val="0"/>
              <w:spacing w:line="240" w:lineRule="auto"/>
            </w:pPr>
            <w:r>
              <w:rPr>
                <w:b/>
              </w:rPr>
              <w:t>Instructor:</w:t>
            </w:r>
            <w:r>
              <w:t xml:space="preserve"> Abdelghny Orogat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4A" w14:textId="77777777" w:rsidR="00310B78" w:rsidRDefault="002C3E9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70870EB" wp14:editId="270870EC">
                  <wp:extent cx="1847850" cy="4699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B78" w14:paraId="27086F4E" w14:textId="77777777">
        <w:trPr>
          <w:trHeight w:val="420"/>
        </w:trPr>
        <w:tc>
          <w:tcPr>
            <w:tcW w:w="106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4C" w14:textId="09DC333B" w:rsidR="00310B78" w:rsidRDefault="002C3E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Name: </w:t>
            </w:r>
            <w:r w:rsidR="00BA1ABD">
              <w:rPr>
                <w:b/>
              </w:rPr>
              <w:t>Vidun Jayakody</w:t>
            </w:r>
          </w:p>
          <w:p w14:paraId="27086F4D" w14:textId="50D53FAB" w:rsidR="00310B78" w:rsidRDefault="002C3E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  <w:r w:rsidR="00BA1ABD">
              <w:rPr>
                <w:b/>
              </w:rPr>
              <w:t xml:space="preserve"> 101224988</w:t>
            </w:r>
          </w:p>
        </w:tc>
      </w:tr>
    </w:tbl>
    <w:p w14:paraId="27086F4F" w14:textId="77777777" w:rsidR="00310B78" w:rsidRDefault="00310B78">
      <w:pPr>
        <w:rPr>
          <w:b/>
        </w:rPr>
      </w:pPr>
    </w:p>
    <w:p w14:paraId="27086F50" w14:textId="77777777" w:rsidR="00310B78" w:rsidRDefault="002C3E92">
      <w:r>
        <w:rPr>
          <w:b/>
        </w:rPr>
        <w:t xml:space="preserve">Instructions: </w:t>
      </w:r>
    </w:p>
    <w:p w14:paraId="27086F51" w14:textId="77777777" w:rsidR="00310B78" w:rsidRDefault="002C3E92">
      <w:r>
        <w:t>• The accepted format for your submission is pdf only and .txt for SQL queries.</w:t>
      </w:r>
    </w:p>
    <w:p w14:paraId="27086F52" w14:textId="77777777" w:rsidR="00310B78" w:rsidRDefault="00310B78">
      <w:pPr>
        <w:widowControl w:val="0"/>
        <w:spacing w:line="240" w:lineRule="auto"/>
      </w:pPr>
    </w:p>
    <w:p w14:paraId="27086F53" w14:textId="77777777" w:rsidR="00310B78" w:rsidRDefault="00310B78">
      <w:pPr>
        <w:widowControl w:val="0"/>
        <w:spacing w:line="240" w:lineRule="auto"/>
      </w:pPr>
    </w:p>
    <w:p w14:paraId="27086F54" w14:textId="77777777" w:rsidR="00310B78" w:rsidRDefault="002C3E92">
      <w:pPr>
        <w:widowControl w:val="0"/>
        <w:spacing w:line="240" w:lineRule="auto"/>
      </w:pPr>
      <w:r>
        <w:rPr>
          <w:b/>
          <w:u w:val="single"/>
        </w:rPr>
        <w:t>Question (1):</w:t>
      </w:r>
    </w:p>
    <w:p w14:paraId="27086F55" w14:textId="77777777" w:rsidR="00310B78" w:rsidRDefault="002C3E92">
      <w:pPr>
        <w:widowControl w:val="0"/>
        <w:spacing w:line="240" w:lineRule="auto"/>
      </w:pPr>
      <w:r>
        <w:t>Consider the following relational database. Show the output result of the following queries</w:t>
      </w:r>
    </w:p>
    <w:p w14:paraId="27086F56" w14:textId="77777777" w:rsidR="00310B78" w:rsidRDefault="002C3E92">
      <w:pPr>
        <w:widowControl w:val="0"/>
        <w:spacing w:line="240" w:lineRule="auto"/>
      </w:pPr>
      <w:r>
        <w:rPr>
          <w:noProof/>
        </w:rPr>
        <w:drawing>
          <wp:inline distT="114300" distB="114300" distL="114300" distR="114300" wp14:anchorId="270870ED" wp14:editId="270870EE">
            <wp:extent cx="6800850" cy="170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86F57" w14:textId="77777777" w:rsidR="00310B78" w:rsidRDefault="002C3E92">
      <w:pPr>
        <w:widowControl w:val="0"/>
        <w:numPr>
          <w:ilvl w:val="0"/>
          <w:numId w:val="1"/>
        </w:numPr>
        <w:spacing w:line="240" w:lineRule="auto"/>
        <w:rPr>
          <w:rFonts w:ascii="Courier New" w:eastAsia="Courier New" w:hAnsi="Courier New" w:cs="Courier New"/>
          <w:b/>
          <w:color w:val="202124"/>
        </w:rPr>
      </w:pPr>
      <w:r>
        <w:rPr>
          <w:rFonts w:ascii="Courier New" w:eastAsia="Courier New" w:hAnsi="Courier New" w:cs="Courier New"/>
          <w:b/>
          <w:color w:val="202124"/>
        </w:rPr>
        <w:t>π</w:t>
      </w:r>
      <w:r>
        <w:rPr>
          <w:rFonts w:ascii="Courier New" w:eastAsia="Courier New" w:hAnsi="Courier New" w:cs="Courier New"/>
          <w:b/>
          <w:color w:val="202124"/>
          <w:vertAlign w:val="subscript"/>
        </w:rPr>
        <w:t>email</w:t>
      </w:r>
      <w:r>
        <w:rPr>
          <w:rFonts w:ascii="Courier New" w:eastAsia="Courier New" w:hAnsi="Courier New" w:cs="Courier New"/>
          <w:b/>
          <w:color w:val="202124"/>
        </w:rPr>
        <w:t xml:space="preserve"> (𝞂</w:t>
      </w:r>
      <w:r>
        <w:rPr>
          <w:rFonts w:ascii="Courier New" w:eastAsia="Courier New" w:hAnsi="Courier New" w:cs="Courier New"/>
          <w:b/>
          <w:color w:val="202124"/>
          <w:vertAlign w:val="subscript"/>
        </w:rPr>
        <w:t>name=’John’</w:t>
      </w:r>
      <w:r>
        <w:rPr>
          <w:rFonts w:ascii="Courier New" w:eastAsia="Courier New" w:hAnsi="Courier New" w:cs="Courier New"/>
          <w:b/>
          <w:color w:val="202124"/>
        </w:rPr>
        <w:t xml:space="preserve"> (Student))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0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6F64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58" w14:textId="77777777" w:rsidR="00310B78" w:rsidDel="00666598" w:rsidRDefault="00310B78">
            <w:pPr>
              <w:widowControl w:val="0"/>
              <w:spacing w:line="240" w:lineRule="auto"/>
              <w:rPr>
                <w:del w:id="0" w:author="Vidun Jayakody" w:date="2023-10-05T14:47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59" w14:textId="77777777" w:rsidR="00310B78" w:rsidDel="00666598" w:rsidRDefault="00310B78">
            <w:pPr>
              <w:widowControl w:val="0"/>
              <w:spacing w:line="240" w:lineRule="auto"/>
              <w:rPr>
                <w:del w:id="1" w:author="Vidun Jayakody" w:date="2023-10-05T14:47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5A" w14:textId="77777777" w:rsidR="00310B78" w:rsidDel="00666598" w:rsidRDefault="00310B78">
            <w:pPr>
              <w:widowControl w:val="0"/>
              <w:spacing w:line="240" w:lineRule="auto"/>
              <w:rPr>
                <w:del w:id="2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5B" w14:textId="7625FAFB" w:rsidR="00310B78" w:rsidRPr="009A4F60" w:rsidDel="00666598" w:rsidRDefault="009A4F60">
            <w:pPr>
              <w:widowControl w:val="0"/>
              <w:spacing w:line="240" w:lineRule="auto"/>
              <w:rPr>
                <w:del w:id="3" w:author="Vidun Jayakody" w:date="2023-10-05T14:47:00Z"/>
                <w:rFonts w:ascii="Courier New" w:eastAsia="Courier New" w:hAnsi="Courier New" w:cs="Courier New"/>
                <w:b/>
                <w:color w:val="000000" w:themeColor="text1"/>
                <w:highlight w:val="yellow"/>
                <w:u w:val="single"/>
              </w:rPr>
            </w:pPr>
            <w:del w:id="4" w:author="Vidun Jayakody" w:date="2023-10-05T14:47:00Z">
              <w:r w:rsidRPr="009A4F60" w:rsidDel="00666598">
                <w:rPr>
                  <w:rFonts w:ascii="Courier New" w:eastAsia="Courier New" w:hAnsi="Courier New" w:cs="Courier New"/>
                  <w:b/>
                  <w:color w:val="000000" w:themeColor="text1"/>
                  <w:u w:val="single"/>
                </w:rPr>
                <w:delText>jo@c.ca</w:delText>
              </w:r>
            </w:del>
          </w:p>
          <w:p w14:paraId="27086F5C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tbl>
            <w:tblPr>
              <w:tblStyle w:val="a8"/>
              <w:tblW w:w="1125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  <w:tblPrChange w:id="5" w:author="Vidun Jayakody" w:date="2023-10-05T15:01:00Z">
                <w:tblPr>
                  <w:tblStyle w:val="a8"/>
                  <w:tblW w:w="1125" w:type="dxa"/>
                  <w:tbl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  <w:insideH w:val="single" w:sz="8" w:space="0" w:color="9E9E9E"/>
                    <w:insideV w:val="single" w:sz="8" w:space="0" w:color="9E9E9E"/>
                  </w:tblBorders>
                  <w:tblLayout w:type="fixed"/>
                  <w:tblLook w:val="0600" w:firstRow="0" w:lastRow="0" w:firstColumn="0" w:lastColumn="0" w:noHBand="1" w:noVBand="1"/>
                </w:tblPr>
              </w:tblPrChange>
            </w:tblPr>
            <w:tblGrid>
              <w:gridCol w:w="1125"/>
              <w:tblGridChange w:id="6">
                <w:tblGrid>
                  <w:gridCol w:w="1125"/>
                </w:tblGrid>
              </w:tblGridChange>
            </w:tblGrid>
            <w:tr w:rsidR="00666598" w14:paraId="4775C1A9" w14:textId="77777777" w:rsidTr="000B4724">
              <w:trPr>
                <w:trHeight w:val="170"/>
                <w:ins w:id="7" w:author="Vidun Jayakody" w:date="2023-10-05T14:47:00Z"/>
                <w:trPrChange w:id="8" w:author="Vidun Jayakody" w:date="2023-10-05T15:01:00Z">
                  <w:trPr>
                    <w:trHeight w:val="198"/>
                  </w:trPr>
                </w:trPrChange>
              </w:trPr>
              <w:tc>
                <w:tcPr>
                  <w:tcW w:w="112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9" w:author="Vidun Jayakody" w:date="2023-10-05T15:01:00Z">
                    <w:tcPr>
                      <w:tcW w:w="1125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C9A532C" w14:textId="3830C578" w:rsidR="00666598" w:rsidRDefault="00666598" w:rsidP="00666598">
                  <w:pPr>
                    <w:widowControl w:val="0"/>
                    <w:spacing w:line="240" w:lineRule="auto"/>
                    <w:jc w:val="center"/>
                    <w:rPr>
                      <w:ins w:id="10" w:author="Vidun Jayakody" w:date="2023-10-05T14:47:00Z"/>
                      <w:b/>
                      <w:color w:val="FFFFFF"/>
                      <w:sz w:val="16"/>
                      <w:szCs w:val="16"/>
                    </w:rPr>
                  </w:pPr>
                  <w:ins w:id="11" w:author="Vidun Jayakody" w:date="2023-10-05T14:4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email</w:t>
                    </w:r>
                  </w:ins>
                </w:p>
              </w:tc>
            </w:tr>
            <w:tr w:rsidR="00666598" w14:paraId="2B51BFF4" w14:textId="77777777" w:rsidTr="00AF5EEB">
              <w:trPr>
                <w:trHeight w:val="251"/>
                <w:ins w:id="12" w:author="Vidun Jayakody" w:date="2023-10-05T14:47:00Z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B9341D8" w14:textId="3F56E3BB" w:rsidR="00666598" w:rsidRDefault="00666598" w:rsidP="00666598">
                  <w:pPr>
                    <w:widowControl w:val="0"/>
                    <w:spacing w:line="240" w:lineRule="auto"/>
                    <w:rPr>
                      <w:ins w:id="13" w:author="Vidun Jayakody" w:date="2023-10-05T14:47:00Z"/>
                      <w:sz w:val="18"/>
                      <w:szCs w:val="18"/>
                    </w:rPr>
                  </w:pPr>
                  <w:ins w:id="14" w:author="Vidun Jayakody" w:date="2023-10-05T14:47:00Z">
                    <w:r>
                      <w:rPr>
                        <w:sz w:val="18"/>
                        <w:szCs w:val="18"/>
                      </w:rPr>
                      <w:t>jo@c.ca</w:t>
                    </w:r>
                  </w:ins>
                </w:p>
              </w:tc>
            </w:tr>
          </w:tbl>
          <w:p w14:paraId="27086F5D" w14:textId="39F94EB7" w:rsidR="00310B78" w:rsidDel="00666598" w:rsidRDefault="00310B78">
            <w:pPr>
              <w:widowControl w:val="0"/>
              <w:spacing w:line="240" w:lineRule="auto"/>
              <w:rPr>
                <w:del w:id="15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5E" w14:textId="2C4DA217" w:rsidR="00310B78" w:rsidDel="00666598" w:rsidRDefault="00310B78">
            <w:pPr>
              <w:widowControl w:val="0"/>
              <w:spacing w:line="240" w:lineRule="auto"/>
              <w:rPr>
                <w:del w:id="16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5F" w14:textId="39501D81" w:rsidR="00310B78" w:rsidDel="00666598" w:rsidRDefault="00310B78">
            <w:pPr>
              <w:widowControl w:val="0"/>
              <w:spacing w:line="240" w:lineRule="auto"/>
              <w:rPr>
                <w:del w:id="17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60" w14:textId="5188ACD6" w:rsidR="00310B78" w:rsidDel="00666598" w:rsidRDefault="00310B78">
            <w:pPr>
              <w:widowControl w:val="0"/>
              <w:spacing w:line="240" w:lineRule="auto"/>
              <w:rPr>
                <w:del w:id="18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61" w14:textId="035B78D2" w:rsidR="00310B78" w:rsidDel="00666598" w:rsidRDefault="00310B78">
            <w:pPr>
              <w:widowControl w:val="0"/>
              <w:spacing w:line="240" w:lineRule="auto"/>
              <w:rPr>
                <w:del w:id="19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62" w14:textId="6736B30E" w:rsidR="00310B78" w:rsidDel="00666598" w:rsidRDefault="00310B78">
            <w:pPr>
              <w:widowControl w:val="0"/>
              <w:spacing w:line="240" w:lineRule="auto"/>
              <w:rPr>
                <w:del w:id="20" w:author="Vidun Jayakody" w:date="2023-10-05T14:47:00Z"/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  <w:p w14:paraId="27086F63" w14:textId="77777777" w:rsidR="00310B78" w:rsidRDefault="00310B78" w:rsidP="0066659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highlight w:val="yellow"/>
                <w:u w:val="single"/>
              </w:rPr>
            </w:pPr>
          </w:p>
        </w:tc>
      </w:tr>
    </w:tbl>
    <w:p w14:paraId="4663CE0E" w14:textId="77777777" w:rsidR="00CA67BD" w:rsidRDefault="00CA67BD" w:rsidP="00CA67BD">
      <w:pPr>
        <w:widowControl w:val="0"/>
        <w:spacing w:line="240" w:lineRule="auto"/>
        <w:ind w:left="360"/>
        <w:rPr>
          <w:ins w:id="21" w:author="Vidun Jayakody" w:date="2023-10-05T16:11:00Z"/>
          <w:rFonts w:ascii="Cardo" w:eastAsia="Cardo" w:hAnsi="Cardo" w:cs="Cardo"/>
          <w:b/>
          <w:color w:val="202124"/>
        </w:rPr>
      </w:pPr>
    </w:p>
    <w:p w14:paraId="27086F65" w14:textId="6D877C6E" w:rsidR="00310B78" w:rsidRPr="00CA67BD" w:rsidRDefault="002C3E92" w:rsidP="00CA67B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Courier New" w:eastAsia="Courier New" w:hAnsi="Courier New" w:cs="Courier New"/>
          <w:b/>
          <w:color w:val="202124"/>
          <w:rPrChange w:id="22" w:author="Vidun Jayakody" w:date="2023-10-05T16:11:00Z">
            <w:rPr/>
          </w:rPrChange>
        </w:rPr>
        <w:pPrChange w:id="23" w:author="Vidun Jayakody" w:date="2023-10-05T16:11:00Z">
          <w:pPr>
            <w:widowControl w:val="0"/>
            <w:numPr>
              <w:numId w:val="1"/>
            </w:numPr>
            <w:spacing w:line="240" w:lineRule="auto"/>
            <w:ind w:left="720" w:hanging="360"/>
          </w:pPr>
        </w:pPrChange>
      </w:pPr>
      <w:r w:rsidRPr="00CA67BD">
        <w:rPr>
          <w:rFonts w:ascii="Cardo" w:eastAsia="Cardo" w:hAnsi="Cardo" w:cs="Cardo"/>
          <w:b/>
          <w:color w:val="202124"/>
          <w:rPrChange w:id="24" w:author="Vidun Jayakody" w:date="2023-10-05T16:11:00Z">
            <w:rPr>
              <w:rFonts w:ascii="Cardo" w:eastAsia="Cardo" w:hAnsi="Cardo" w:cs="Cardo"/>
            </w:rPr>
          </w:rPrChange>
        </w:rPr>
        <w:t xml:space="preserve">Student </w:t>
      </w:r>
      <w:r w:rsidRPr="00CA67BD">
        <w:rPr>
          <w:rFonts w:ascii="Cambria Math" w:eastAsia="Cardo" w:hAnsi="Cambria Math" w:cs="Cambria Math"/>
          <w:b/>
          <w:color w:val="202124"/>
          <w:rPrChange w:id="25" w:author="Vidun Jayakody" w:date="2023-10-05T16:11:00Z">
            <w:rPr>
              <w:rFonts w:ascii="Cardo" w:eastAsia="Cardo" w:hAnsi="Cardo" w:cs="Cardo"/>
            </w:rPr>
          </w:rPrChange>
        </w:rPr>
        <w:t>⨝</w:t>
      </w:r>
      <w:r w:rsidRPr="00CA67BD">
        <w:rPr>
          <w:rFonts w:ascii="Courier New" w:eastAsia="Courier New" w:hAnsi="Courier New" w:cs="Courier New"/>
          <w:b/>
          <w:color w:val="202124"/>
          <w:vertAlign w:val="subscript"/>
          <w:rPrChange w:id="26" w:author="Vidun Jayakody" w:date="2023-10-05T16:11:00Z">
            <w:rPr>
              <w:vertAlign w:val="subscript"/>
            </w:rPr>
          </w:rPrChange>
        </w:rPr>
        <w:t>Student.id=Takes.sid</w:t>
      </w:r>
      <w:r w:rsidRPr="00CA67BD">
        <w:rPr>
          <w:rFonts w:ascii="Courier New" w:eastAsia="Courier New" w:hAnsi="Courier New" w:cs="Courier New"/>
          <w:b/>
          <w:color w:val="202124"/>
          <w:rPrChange w:id="27" w:author="Vidun Jayakody" w:date="2023-10-05T16:11:00Z">
            <w:rPr/>
          </w:rPrChange>
        </w:rPr>
        <w:t xml:space="preserve"> Takes</w:t>
      </w:r>
      <w:r w:rsidRPr="00CA67BD">
        <w:rPr>
          <w:rFonts w:ascii="Courier New" w:eastAsia="Courier New" w:hAnsi="Courier New" w:cs="Courier New"/>
          <w:rPrChange w:id="28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rPrChange w:id="29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rPrChange w:id="30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rPrChange w:id="31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rPrChange w:id="32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rPrChange w:id="33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rPrChange w:id="34" w:author="Vidun Jayakody" w:date="2023-10-05T16:11:00Z">
            <w:rPr/>
          </w:rPrChange>
        </w:rPr>
        <w:tab/>
      </w:r>
      <w:r w:rsidRPr="00CA67BD">
        <w:rPr>
          <w:rFonts w:ascii="Courier New" w:eastAsia="Courier New" w:hAnsi="Courier New" w:cs="Courier New"/>
          <w:b/>
          <w:rPrChange w:id="35" w:author="Vidun Jayakody" w:date="2023-10-05T16:11:00Z">
            <w:rPr/>
          </w:rPrChange>
        </w:rPr>
        <w:t>[1 mark]</w:t>
      </w:r>
    </w:p>
    <w:tbl>
      <w:tblPr>
        <w:tblStyle w:val="a1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6F74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66" w14:textId="77777777" w:rsidR="00310B78" w:rsidDel="00CA67BD" w:rsidRDefault="00310B78">
            <w:pPr>
              <w:widowControl w:val="0"/>
              <w:spacing w:line="240" w:lineRule="auto"/>
              <w:rPr>
                <w:del w:id="36" w:author="Vidun Jayakody" w:date="2023-10-05T16:0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67" w14:textId="17D44A24" w:rsidR="00310B78" w:rsidDel="00CA67BD" w:rsidRDefault="00310B78">
            <w:pPr>
              <w:widowControl w:val="0"/>
              <w:spacing w:line="240" w:lineRule="auto"/>
              <w:rPr>
                <w:del w:id="37" w:author="Vidun Jayakody" w:date="2023-10-05T16:0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68" w14:textId="77777777" w:rsidR="00310B78" w:rsidDel="00CA67BD" w:rsidRDefault="00310B78">
            <w:pPr>
              <w:widowControl w:val="0"/>
              <w:spacing w:line="240" w:lineRule="auto"/>
              <w:rPr>
                <w:del w:id="38" w:author="Vidun Jayakody" w:date="2023-10-05T16:0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60D36C3E" w14:textId="2BA89C70" w:rsidR="007F172A" w:rsidRPr="007F172A" w:rsidDel="00CA67BD" w:rsidRDefault="007F172A" w:rsidP="007F17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39" w:author="Vidun Jayakody" w:date="2023-10-05T16:05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40" w:author="Vidun Jayakody" w:date="2023-10-05T16:05:00Z">
              <w:r w:rsidRPr="007F172A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id  name  email    city    sid  cid  mark</w:delText>
              </w:r>
            </w:del>
          </w:p>
          <w:p w14:paraId="29EC70D9" w14:textId="7FA7F7EC" w:rsidR="007F172A" w:rsidRPr="007F172A" w:rsidDel="00CA67BD" w:rsidRDefault="007F172A" w:rsidP="007F17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41" w:author="Vidun Jayakody" w:date="2023-10-05T16:05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42" w:author="Vidun Jayakody" w:date="2023-10-05T16:05:00Z">
              <w:r w:rsidRPr="007F172A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--  ----  -------  ------  ---  ---  ----</w:delText>
              </w:r>
            </w:del>
          </w:p>
          <w:p w14:paraId="6EB20501" w14:textId="2C87DB0F" w:rsidR="007F172A" w:rsidRPr="007F172A" w:rsidDel="00CA67BD" w:rsidRDefault="007F172A" w:rsidP="007F17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43" w:author="Vidun Jayakody" w:date="2023-10-05T16:05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44" w:author="Vidun Jayakody" w:date="2023-10-05T16:05:00Z">
              <w:r w:rsidRPr="007F172A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1   Alex  al@c.ca  Ottawa  1    1    9   </w:delText>
              </w:r>
            </w:del>
          </w:p>
          <w:p w14:paraId="3E76DED7" w14:textId="54E35938" w:rsidR="007F172A" w:rsidRPr="007F172A" w:rsidDel="00CA67BD" w:rsidRDefault="007F172A" w:rsidP="007F17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45" w:author="Vidun Jayakody" w:date="2023-10-05T16:05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46" w:author="Vidun Jayakody" w:date="2023-10-05T16:05:00Z">
              <w:r w:rsidRPr="007F172A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1   Alex  al@c.ca  Ottawa  1    2    10  </w:delText>
              </w:r>
            </w:del>
          </w:p>
          <w:p w14:paraId="714FB219" w14:textId="00493756" w:rsidR="007F172A" w:rsidRPr="007F172A" w:rsidDel="00CA67BD" w:rsidRDefault="007F172A" w:rsidP="007F17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47" w:author="Vidun Jayakody" w:date="2023-10-05T16:05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48" w:author="Vidun Jayakody" w:date="2023-10-05T16:05:00Z">
              <w:r w:rsidRPr="007F172A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1   Alex  al@c.ca  Ottawa  1    3    8   </w:delText>
              </w:r>
            </w:del>
          </w:p>
          <w:p w14:paraId="27086F69" w14:textId="143732DD" w:rsidR="00310B78" w:rsidRPr="007F172A" w:rsidDel="00CA67BD" w:rsidRDefault="007F172A" w:rsidP="007F172A">
            <w:pPr>
              <w:widowControl w:val="0"/>
              <w:spacing w:line="240" w:lineRule="auto"/>
              <w:rPr>
                <w:del w:id="49" w:author="Vidun Jayakody" w:date="2023-10-05T16:05:00Z"/>
                <w:rFonts w:ascii="Courier New" w:eastAsia="Courier New" w:hAnsi="Courier New" w:cs="Courier New"/>
                <w:b/>
                <w:color w:val="000000" w:themeColor="text1"/>
                <w:u w:val="single"/>
                <w:lang w:val="en-US" w:eastAsia="ja-JP"/>
              </w:rPr>
            </w:pPr>
            <w:del w:id="50" w:author="Vidun Jayakody" w:date="2023-10-05T16:05:00Z">
              <w:r w:rsidRPr="007F172A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2   John  jo@c.ca  Ottawa  2    1    8</w:delText>
              </w:r>
            </w:del>
          </w:p>
          <w:p w14:paraId="27086F6A" w14:textId="77777777" w:rsidR="00310B78" w:rsidDel="00CA67BD" w:rsidRDefault="00310B78">
            <w:pPr>
              <w:widowControl w:val="0"/>
              <w:spacing w:line="240" w:lineRule="auto"/>
              <w:rPr>
                <w:del w:id="51" w:author="Vidun Jayakody" w:date="2023-10-05T16:0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6B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tbl>
            <w:tblPr>
              <w:tblStyle w:val="a6"/>
              <w:tblW w:w="4599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  <w:tblPrChange w:id="52" w:author="Vidun Jayakody" w:date="2023-10-05T15:00:00Z">
                <w:tblPr>
                  <w:tblStyle w:val="a6"/>
                  <w:tblW w:w="4913" w:type="dxa"/>
                  <w:tbl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  <w:insideH w:val="single" w:sz="8" w:space="0" w:color="9E9E9E"/>
                    <w:insideV w:val="single" w:sz="8" w:space="0" w:color="9E9E9E"/>
                  </w:tblBorders>
                  <w:tblLayout w:type="fixed"/>
                  <w:tblLook w:val="0600" w:firstRow="0" w:lastRow="0" w:firstColumn="0" w:lastColumn="0" w:noHBand="1" w:noVBand="1"/>
                </w:tblPr>
              </w:tblPrChange>
            </w:tblPr>
            <w:tblGrid>
              <w:gridCol w:w="432"/>
              <w:gridCol w:w="707"/>
              <w:gridCol w:w="954"/>
              <w:gridCol w:w="801"/>
              <w:gridCol w:w="521"/>
              <w:gridCol w:w="521"/>
              <w:gridCol w:w="663"/>
              <w:tblGridChange w:id="53">
                <w:tblGrid>
                  <w:gridCol w:w="432"/>
                  <w:gridCol w:w="707"/>
                  <w:gridCol w:w="921"/>
                  <w:gridCol w:w="951"/>
                  <w:gridCol w:w="951"/>
                  <w:gridCol w:w="951"/>
                  <w:gridCol w:w="951"/>
                </w:tblGrid>
              </w:tblGridChange>
            </w:tblGrid>
            <w:tr w:rsidR="000B4724" w14:paraId="66E784D6" w14:textId="262CF7DF" w:rsidTr="000B4724">
              <w:trPr>
                <w:trHeight w:val="57"/>
                <w:ins w:id="54" w:author="Vidun Jayakody" w:date="2023-10-05T14:47:00Z"/>
                <w:trPrChange w:id="55" w:author="Vidun Jayakody" w:date="2023-10-05T15:00:00Z">
                  <w:trPr>
                    <w:trHeight w:val="180"/>
                  </w:trPr>
                </w:trPrChange>
              </w:trPr>
              <w:tc>
                <w:tcPr>
                  <w:tcW w:w="432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6" w:author="Vidun Jayakody" w:date="2023-10-05T15:00:00Z">
                    <w:tcPr>
                      <w:tcW w:w="432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CCDDC4C" w14:textId="048B401F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57" w:author="Vidun Jayakody" w:date="2023-10-05T14:47:00Z"/>
                      <w:b/>
                      <w:color w:val="FFFFFF"/>
                      <w:sz w:val="16"/>
                      <w:szCs w:val="16"/>
                    </w:rPr>
                  </w:pPr>
                  <w:ins w:id="58" w:author="Vidun Jayakody" w:date="2023-10-05T14:4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id</w:t>
                    </w:r>
                  </w:ins>
                </w:p>
              </w:tc>
              <w:tc>
                <w:tcPr>
                  <w:tcW w:w="707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9" w:author="Vidun Jayakody" w:date="2023-10-05T15:00:00Z">
                    <w:tcPr>
                      <w:tcW w:w="707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40891E5C" w14:textId="03FF5A4F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60" w:author="Vidun Jayakody" w:date="2023-10-05T14:47:00Z"/>
                      <w:b/>
                      <w:color w:val="FFFFFF"/>
                      <w:sz w:val="16"/>
                      <w:szCs w:val="16"/>
                    </w:rPr>
                  </w:pPr>
                  <w:ins w:id="61" w:author="Vidun Jayakody" w:date="2023-10-05T14:4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name</w:t>
                    </w:r>
                  </w:ins>
                </w:p>
              </w:tc>
              <w:tc>
                <w:tcPr>
                  <w:tcW w:w="954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62" w:author="Vidun Jayakody" w:date="2023-10-05T15:00:00Z">
                    <w:tcPr>
                      <w:tcW w:w="921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675E8596" w14:textId="288DE835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63" w:author="Vidun Jayakody" w:date="2023-10-05T14:47:00Z"/>
                      <w:b/>
                      <w:color w:val="FFFFFF"/>
                      <w:sz w:val="16"/>
                      <w:szCs w:val="16"/>
                    </w:rPr>
                  </w:pPr>
                  <w:ins w:id="64" w:author="Vidun Jayakody" w:date="2023-10-05T14:4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email</w:t>
                    </w:r>
                  </w:ins>
                </w:p>
              </w:tc>
              <w:tc>
                <w:tcPr>
                  <w:tcW w:w="801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65" w:author="Vidun Jayakody" w:date="2023-10-05T15:00:00Z">
                    <w:tcPr>
                      <w:tcW w:w="951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037C75A" w14:textId="572E02DB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66" w:author="Vidun Jayakody" w:date="2023-10-05T14:47:00Z"/>
                      <w:b/>
                      <w:color w:val="FFFFFF"/>
                      <w:sz w:val="16"/>
                      <w:szCs w:val="16"/>
                    </w:rPr>
                  </w:pPr>
                  <w:ins w:id="67" w:author="Vidun Jayakody" w:date="2023-10-05T14:48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city</w:t>
                    </w:r>
                  </w:ins>
                </w:p>
              </w:tc>
              <w:tc>
                <w:tcPr>
                  <w:tcW w:w="521" w:type="dxa"/>
                  <w:tcBorders>
                    <w:bottom w:val="single" w:sz="8" w:space="0" w:color="9E9E9E"/>
                  </w:tcBorders>
                  <w:shd w:val="clear" w:color="auto" w:fill="274E13"/>
                  <w:tcPrChange w:id="68" w:author="Vidun Jayakody" w:date="2023-10-05T15:00:00Z">
                    <w:tcPr>
                      <w:tcW w:w="951" w:type="dxa"/>
                      <w:tcBorders>
                        <w:bottom w:val="single" w:sz="8" w:space="0" w:color="9E9E9E"/>
                      </w:tcBorders>
                      <w:shd w:val="clear" w:color="auto" w:fill="274E13"/>
                    </w:tcPr>
                  </w:tcPrChange>
                </w:tcPr>
                <w:p w14:paraId="3351F726" w14:textId="7A91F642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69" w:author="Vidun Jayakody" w:date="2023-10-05T14:57:00Z"/>
                      <w:b/>
                      <w:color w:val="FFFFFF"/>
                      <w:sz w:val="16"/>
                      <w:szCs w:val="16"/>
                    </w:rPr>
                  </w:pPr>
                  <w:ins w:id="70" w:author="Vidun Jayakody" w:date="2023-10-05T14:5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sid</w:t>
                    </w:r>
                  </w:ins>
                </w:p>
              </w:tc>
              <w:tc>
                <w:tcPr>
                  <w:tcW w:w="521" w:type="dxa"/>
                  <w:tcBorders>
                    <w:bottom w:val="single" w:sz="8" w:space="0" w:color="9E9E9E"/>
                  </w:tcBorders>
                  <w:shd w:val="clear" w:color="auto" w:fill="274E13"/>
                  <w:tcPrChange w:id="71" w:author="Vidun Jayakody" w:date="2023-10-05T15:00:00Z">
                    <w:tcPr>
                      <w:tcW w:w="951" w:type="dxa"/>
                      <w:tcBorders>
                        <w:bottom w:val="single" w:sz="8" w:space="0" w:color="9E9E9E"/>
                      </w:tcBorders>
                      <w:shd w:val="clear" w:color="auto" w:fill="274E13"/>
                    </w:tcPr>
                  </w:tcPrChange>
                </w:tcPr>
                <w:p w14:paraId="3FDA8D70" w14:textId="40D126F5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72" w:author="Vidun Jayakody" w:date="2023-10-05T14:57:00Z"/>
                      <w:b/>
                      <w:color w:val="FFFFFF"/>
                      <w:sz w:val="16"/>
                      <w:szCs w:val="16"/>
                    </w:rPr>
                  </w:pPr>
                  <w:ins w:id="73" w:author="Vidun Jayakody" w:date="2023-10-05T14:5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cid</w:t>
                    </w:r>
                  </w:ins>
                </w:p>
              </w:tc>
              <w:tc>
                <w:tcPr>
                  <w:tcW w:w="663" w:type="dxa"/>
                  <w:tcBorders>
                    <w:bottom w:val="single" w:sz="8" w:space="0" w:color="9E9E9E"/>
                  </w:tcBorders>
                  <w:shd w:val="clear" w:color="auto" w:fill="274E13"/>
                  <w:tcPrChange w:id="74" w:author="Vidun Jayakody" w:date="2023-10-05T15:00:00Z">
                    <w:tcPr>
                      <w:tcW w:w="951" w:type="dxa"/>
                      <w:tcBorders>
                        <w:bottom w:val="single" w:sz="8" w:space="0" w:color="9E9E9E"/>
                      </w:tcBorders>
                      <w:shd w:val="clear" w:color="auto" w:fill="274E13"/>
                    </w:tcPr>
                  </w:tcPrChange>
                </w:tcPr>
                <w:p w14:paraId="262DDB70" w14:textId="4BBBD9E1" w:rsidR="000B4724" w:rsidRDefault="000B4724" w:rsidP="00666598">
                  <w:pPr>
                    <w:widowControl w:val="0"/>
                    <w:spacing w:line="240" w:lineRule="auto"/>
                    <w:jc w:val="center"/>
                    <w:rPr>
                      <w:ins w:id="75" w:author="Vidun Jayakody" w:date="2023-10-05T14:57:00Z"/>
                      <w:b/>
                      <w:color w:val="FFFFFF"/>
                      <w:sz w:val="16"/>
                      <w:szCs w:val="16"/>
                    </w:rPr>
                  </w:pPr>
                  <w:ins w:id="76" w:author="Vidun Jayakody" w:date="2023-10-05T14:57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Mark</w:t>
                    </w:r>
                  </w:ins>
                </w:p>
              </w:tc>
            </w:tr>
            <w:tr w:rsidR="000B4724" w14:paraId="7F8D03AB" w14:textId="48481EB8" w:rsidTr="000B4724">
              <w:trPr>
                <w:trHeight w:val="220"/>
                <w:ins w:id="77" w:author="Vidun Jayakody" w:date="2023-10-05T14:47:00Z"/>
                <w:trPrChange w:id="78" w:author="Vidun Jayakody" w:date="2023-10-05T14:59:00Z">
                  <w:trPr>
                    <w:trHeight w:val="220"/>
                  </w:trPr>
                </w:trPrChange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79" w:author="Vidun Jayakody" w:date="2023-10-05T14:59:00Z">
                    <w:tcPr>
                      <w:tcW w:w="432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ADFE7F9" w14:textId="77777777" w:rsidR="000B4724" w:rsidRDefault="000B4724" w:rsidP="00666598">
                  <w:pPr>
                    <w:widowControl w:val="0"/>
                    <w:spacing w:line="240" w:lineRule="auto"/>
                    <w:rPr>
                      <w:ins w:id="80" w:author="Vidun Jayakody" w:date="2023-10-05T14:47:00Z"/>
                      <w:sz w:val="18"/>
                      <w:szCs w:val="18"/>
                    </w:rPr>
                  </w:pPr>
                  <w:ins w:id="81" w:author="Vidun Jayakody" w:date="2023-10-05T14:47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82" w:author="Vidun Jayakody" w:date="2023-10-05T14:59:00Z">
                    <w:tcPr>
                      <w:tcW w:w="707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AD31A51" w14:textId="79F2404B" w:rsidR="000B4724" w:rsidRDefault="000B4724" w:rsidP="00666598">
                  <w:pPr>
                    <w:widowControl w:val="0"/>
                    <w:spacing w:line="240" w:lineRule="auto"/>
                    <w:rPr>
                      <w:ins w:id="83" w:author="Vidun Jayakody" w:date="2023-10-05T14:47:00Z"/>
                      <w:sz w:val="18"/>
                      <w:szCs w:val="18"/>
                    </w:rPr>
                  </w:pPr>
                  <w:ins w:id="84" w:author="Vidun Jayakody" w:date="2023-10-05T14:49:00Z">
                    <w:r>
                      <w:rPr>
                        <w:sz w:val="18"/>
                        <w:szCs w:val="18"/>
                      </w:rPr>
                      <w:t>Alex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85" w:author="Vidun Jayakody" w:date="2023-10-05T14:59:00Z">
                    <w:tcPr>
                      <w:tcW w:w="92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6FA56D9D" w14:textId="69A08160" w:rsidR="000B4724" w:rsidRDefault="000B4724" w:rsidP="00666598">
                  <w:pPr>
                    <w:widowControl w:val="0"/>
                    <w:spacing w:line="240" w:lineRule="auto"/>
                    <w:rPr>
                      <w:ins w:id="86" w:author="Vidun Jayakody" w:date="2023-10-05T14:47:00Z"/>
                      <w:sz w:val="18"/>
                      <w:szCs w:val="18"/>
                    </w:rPr>
                  </w:pPr>
                  <w:ins w:id="87" w:author="Vidun Jayakody" w:date="2023-10-05T14:49:00Z">
                    <w:r>
                      <w:rPr>
                        <w:sz w:val="18"/>
                        <w:szCs w:val="18"/>
                      </w:rPr>
                      <w:t>al@c.ca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88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86B1839" w14:textId="14366B85" w:rsidR="000B4724" w:rsidRDefault="000B4724" w:rsidP="00666598">
                  <w:pPr>
                    <w:widowControl w:val="0"/>
                    <w:spacing w:line="240" w:lineRule="auto"/>
                    <w:rPr>
                      <w:ins w:id="89" w:author="Vidun Jayakody" w:date="2023-10-05T14:47:00Z"/>
                      <w:sz w:val="18"/>
                      <w:szCs w:val="18"/>
                    </w:rPr>
                  </w:pPr>
                  <w:ins w:id="90" w:author="Vidun Jayakody" w:date="2023-10-05T14:49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91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49007C33" w14:textId="17C82C4D" w:rsidR="000B4724" w:rsidRDefault="000B4724" w:rsidP="00666598">
                  <w:pPr>
                    <w:widowControl w:val="0"/>
                    <w:spacing w:line="240" w:lineRule="auto"/>
                    <w:rPr>
                      <w:ins w:id="92" w:author="Vidun Jayakody" w:date="2023-10-05T14:57:00Z"/>
                      <w:sz w:val="18"/>
                      <w:szCs w:val="18"/>
                    </w:rPr>
                  </w:pPr>
                  <w:ins w:id="93" w:author="Vidun Jayakody" w:date="2023-10-05T14:57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94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0904AE57" w14:textId="38D104BB" w:rsidR="000B4724" w:rsidRDefault="000B4724" w:rsidP="00666598">
                  <w:pPr>
                    <w:widowControl w:val="0"/>
                    <w:spacing w:line="240" w:lineRule="auto"/>
                    <w:rPr>
                      <w:ins w:id="95" w:author="Vidun Jayakody" w:date="2023-10-05T14:57:00Z"/>
                      <w:sz w:val="18"/>
                      <w:szCs w:val="18"/>
                    </w:rPr>
                  </w:pPr>
                  <w:ins w:id="96" w:author="Vidun Jayakody" w:date="2023-10-05T14:57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97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11CF5A2E" w14:textId="35095D69" w:rsidR="000B4724" w:rsidRDefault="000B4724" w:rsidP="00666598">
                  <w:pPr>
                    <w:widowControl w:val="0"/>
                    <w:spacing w:line="240" w:lineRule="auto"/>
                    <w:rPr>
                      <w:ins w:id="98" w:author="Vidun Jayakody" w:date="2023-10-05T14:57:00Z"/>
                      <w:sz w:val="18"/>
                      <w:szCs w:val="18"/>
                    </w:rPr>
                  </w:pPr>
                  <w:ins w:id="99" w:author="Vidun Jayakody" w:date="2023-10-05T14:58:00Z">
                    <w:r>
                      <w:rPr>
                        <w:sz w:val="18"/>
                        <w:szCs w:val="18"/>
                      </w:rPr>
                      <w:t>9</w:t>
                    </w:r>
                  </w:ins>
                </w:p>
              </w:tc>
            </w:tr>
            <w:tr w:rsidR="000B4724" w14:paraId="227F6DAE" w14:textId="5AC34850" w:rsidTr="000B4724">
              <w:trPr>
                <w:trHeight w:val="220"/>
                <w:ins w:id="100" w:author="Vidun Jayakody" w:date="2023-10-05T14:47:00Z"/>
                <w:trPrChange w:id="101" w:author="Vidun Jayakody" w:date="2023-10-05T14:59:00Z">
                  <w:trPr>
                    <w:trHeight w:val="220"/>
                  </w:trPr>
                </w:trPrChange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02" w:author="Vidun Jayakody" w:date="2023-10-05T14:59:00Z">
                    <w:tcPr>
                      <w:tcW w:w="432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FD2A377" w14:textId="40DD51DE" w:rsidR="000B4724" w:rsidRDefault="000B4724" w:rsidP="00666598">
                  <w:pPr>
                    <w:widowControl w:val="0"/>
                    <w:spacing w:line="240" w:lineRule="auto"/>
                    <w:rPr>
                      <w:ins w:id="103" w:author="Vidun Jayakody" w:date="2023-10-05T14:47:00Z"/>
                      <w:sz w:val="18"/>
                      <w:szCs w:val="18"/>
                    </w:rPr>
                  </w:pPr>
                  <w:ins w:id="104" w:author="Vidun Jayakody" w:date="2023-10-05T14:48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05" w:author="Vidun Jayakody" w:date="2023-10-05T14:59:00Z">
                    <w:tcPr>
                      <w:tcW w:w="707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2ED5FF19" w14:textId="4B172853" w:rsidR="000B4724" w:rsidRDefault="000B4724" w:rsidP="00666598">
                  <w:pPr>
                    <w:widowControl w:val="0"/>
                    <w:spacing w:line="240" w:lineRule="auto"/>
                    <w:rPr>
                      <w:ins w:id="106" w:author="Vidun Jayakody" w:date="2023-10-05T14:47:00Z"/>
                      <w:sz w:val="18"/>
                      <w:szCs w:val="18"/>
                    </w:rPr>
                  </w:pPr>
                  <w:ins w:id="107" w:author="Vidun Jayakody" w:date="2023-10-05T14:49:00Z">
                    <w:r>
                      <w:rPr>
                        <w:sz w:val="18"/>
                        <w:szCs w:val="18"/>
                      </w:rPr>
                      <w:t>Alex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08" w:author="Vidun Jayakody" w:date="2023-10-05T14:59:00Z">
                    <w:tcPr>
                      <w:tcW w:w="92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62A82704" w14:textId="78C2AE2F" w:rsidR="000B4724" w:rsidRDefault="000B4724" w:rsidP="00666598">
                  <w:pPr>
                    <w:widowControl w:val="0"/>
                    <w:spacing w:line="240" w:lineRule="auto"/>
                    <w:rPr>
                      <w:ins w:id="109" w:author="Vidun Jayakody" w:date="2023-10-05T14:47:00Z"/>
                      <w:sz w:val="18"/>
                      <w:szCs w:val="18"/>
                    </w:rPr>
                  </w:pPr>
                  <w:ins w:id="110" w:author="Vidun Jayakody" w:date="2023-10-05T14:49:00Z">
                    <w:r>
                      <w:rPr>
                        <w:sz w:val="18"/>
                        <w:szCs w:val="18"/>
                      </w:rPr>
                      <w:t>al@c.ca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11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67EDA27C" w14:textId="0BC3FDFC" w:rsidR="000B4724" w:rsidRDefault="000B4724" w:rsidP="00666598">
                  <w:pPr>
                    <w:widowControl w:val="0"/>
                    <w:spacing w:line="240" w:lineRule="auto"/>
                    <w:rPr>
                      <w:ins w:id="112" w:author="Vidun Jayakody" w:date="2023-10-05T14:47:00Z"/>
                      <w:sz w:val="18"/>
                      <w:szCs w:val="18"/>
                    </w:rPr>
                  </w:pPr>
                  <w:ins w:id="113" w:author="Vidun Jayakody" w:date="2023-10-05T14:49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14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2DF740C5" w14:textId="7EC1A578" w:rsidR="000B4724" w:rsidRDefault="000B4724" w:rsidP="00666598">
                  <w:pPr>
                    <w:widowControl w:val="0"/>
                    <w:spacing w:line="240" w:lineRule="auto"/>
                    <w:rPr>
                      <w:ins w:id="115" w:author="Vidun Jayakody" w:date="2023-10-05T14:57:00Z"/>
                      <w:sz w:val="18"/>
                      <w:szCs w:val="18"/>
                    </w:rPr>
                  </w:pPr>
                  <w:ins w:id="116" w:author="Vidun Jayakody" w:date="2023-10-05T14:57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17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233AE00A" w14:textId="54B7FE85" w:rsidR="000B4724" w:rsidRDefault="000B4724" w:rsidP="00666598">
                  <w:pPr>
                    <w:widowControl w:val="0"/>
                    <w:spacing w:line="240" w:lineRule="auto"/>
                    <w:rPr>
                      <w:ins w:id="118" w:author="Vidun Jayakody" w:date="2023-10-05T14:57:00Z"/>
                      <w:sz w:val="18"/>
                      <w:szCs w:val="18"/>
                    </w:rPr>
                  </w:pPr>
                  <w:ins w:id="119" w:author="Vidun Jayakody" w:date="2023-10-05T14:57:00Z">
                    <w:r>
                      <w:rPr>
                        <w:sz w:val="18"/>
                        <w:szCs w:val="18"/>
                      </w:rPr>
                      <w:t>2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20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10BA0858" w14:textId="0F09C805" w:rsidR="000B4724" w:rsidRDefault="000B4724" w:rsidP="00666598">
                  <w:pPr>
                    <w:widowControl w:val="0"/>
                    <w:spacing w:line="240" w:lineRule="auto"/>
                    <w:rPr>
                      <w:ins w:id="121" w:author="Vidun Jayakody" w:date="2023-10-05T14:57:00Z"/>
                      <w:sz w:val="18"/>
                      <w:szCs w:val="18"/>
                    </w:rPr>
                  </w:pPr>
                  <w:ins w:id="122" w:author="Vidun Jayakody" w:date="2023-10-05T14:58:00Z">
                    <w:r>
                      <w:rPr>
                        <w:sz w:val="18"/>
                        <w:szCs w:val="18"/>
                      </w:rPr>
                      <w:t>10</w:t>
                    </w:r>
                  </w:ins>
                </w:p>
              </w:tc>
            </w:tr>
            <w:tr w:rsidR="000B4724" w14:paraId="50257638" w14:textId="4BDEE54B" w:rsidTr="000B4724">
              <w:trPr>
                <w:trHeight w:val="251"/>
                <w:ins w:id="123" w:author="Vidun Jayakody" w:date="2023-10-05T14:47:00Z"/>
                <w:trPrChange w:id="124" w:author="Vidun Jayakody" w:date="2023-10-05T14:59:00Z">
                  <w:trPr>
                    <w:trHeight w:val="251"/>
                  </w:trPr>
                </w:trPrChange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25" w:author="Vidun Jayakody" w:date="2023-10-05T14:59:00Z">
                    <w:tcPr>
                      <w:tcW w:w="432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0D9F5EA4" w14:textId="605A064E" w:rsidR="000B4724" w:rsidRDefault="000B4724" w:rsidP="00666598">
                  <w:pPr>
                    <w:widowControl w:val="0"/>
                    <w:spacing w:line="240" w:lineRule="auto"/>
                    <w:rPr>
                      <w:ins w:id="126" w:author="Vidun Jayakody" w:date="2023-10-05T14:47:00Z"/>
                      <w:sz w:val="18"/>
                      <w:szCs w:val="18"/>
                    </w:rPr>
                  </w:pPr>
                  <w:ins w:id="127" w:author="Vidun Jayakody" w:date="2023-10-05T14:48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28" w:author="Vidun Jayakody" w:date="2023-10-05T14:59:00Z">
                    <w:tcPr>
                      <w:tcW w:w="707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5FE766C" w14:textId="03D6FFC8" w:rsidR="000B4724" w:rsidRDefault="000B4724" w:rsidP="00666598">
                  <w:pPr>
                    <w:widowControl w:val="0"/>
                    <w:spacing w:line="240" w:lineRule="auto"/>
                    <w:rPr>
                      <w:ins w:id="129" w:author="Vidun Jayakody" w:date="2023-10-05T14:47:00Z"/>
                      <w:sz w:val="18"/>
                      <w:szCs w:val="18"/>
                    </w:rPr>
                  </w:pPr>
                  <w:ins w:id="130" w:author="Vidun Jayakody" w:date="2023-10-05T14:49:00Z">
                    <w:r>
                      <w:rPr>
                        <w:sz w:val="18"/>
                        <w:szCs w:val="18"/>
                      </w:rPr>
                      <w:t>Alex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31" w:author="Vidun Jayakody" w:date="2023-10-05T14:59:00Z">
                    <w:tcPr>
                      <w:tcW w:w="92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E11D397" w14:textId="24376010" w:rsidR="000B4724" w:rsidRDefault="000B4724" w:rsidP="00666598">
                  <w:pPr>
                    <w:widowControl w:val="0"/>
                    <w:spacing w:line="240" w:lineRule="auto"/>
                    <w:rPr>
                      <w:ins w:id="132" w:author="Vidun Jayakody" w:date="2023-10-05T14:47:00Z"/>
                      <w:sz w:val="18"/>
                      <w:szCs w:val="18"/>
                    </w:rPr>
                  </w:pPr>
                  <w:ins w:id="133" w:author="Vidun Jayakody" w:date="2023-10-05T14:49:00Z">
                    <w:r>
                      <w:rPr>
                        <w:sz w:val="18"/>
                        <w:szCs w:val="18"/>
                      </w:rPr>
                      <w:t>al@c.ca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34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0CEF3734" w14:textId="7761B839" w:rsidR="000B4724" w:rsidRDefault="000B4724" w:rsidP="00666598">
                  <w:pPr>
                    <w:widowControl w:val="0"/>
                    <w:spacing w:line="240" w:lineRule="auto"/>
                    <w:rPr>
                      <w:ins w:id="135" w:author="Vidun Jayakody" w:date="2023-10-05T14:47:00Z"/>
                      <w:sz w:val="18"/>
                      <w:szCs w:val="18"/>
                    </w:rPr>
                  </w:pPr>
                  <w:ins w:id="136" w:author="Vidun Jayakody" w:date="2023-10-05T14:49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37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21EE4DA2" w14:textId="0E543956" w:rsidR="000B4724" w:rsidRDefault="000B4724" w:rsidP="00666598">
                  <w:pPr>
                    <w:widowControl w:val="0"/>
                    <w:spacing w:line="240" w:lineRule="auto"/>
                    <w:rPr>
                      <w:ins w:id="138" w:author="Vidun Jayakody" w:date="2023-10-05T14:57:00Z"/>
                      <w:sz w:val="18"/>
                      <w:szCs w:val="18"/>
                    </w:rPr>
                  </w:pPr>
                  <w:ins w:id="139" w:author="Vidun Jayakody" w:date="2023-10-05T14:57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40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504AB275" w14:textId="5E4D6CA5" w:rsidR="000B4724" w:rsidRDefault="000B4724" w:rsidP="00666598">
                  <w:pPr>
                    <w:widowControl w:val="0"/>
                    <w:spacing w:line="240" w:lineRule="auto"/>
                    <w:rPr>
                      <w:ins w:id="141" w:author="Vidun Jayakody" w:date="2023-10-05T14:57:00Z"/>
                      <w:sz w:val="18"/>
                      <w:szCs w:val="18"/>
                    </w:rPr>
                  </w:pPr>
                  <w:ins w:id="142" w:author="Vidun Jayakody" w:date="2023-10-05T14:57:00Z">
                    <w:r>
                      <w:rPr>
                        <w:sz w:val="18"/>
                        <w:szCs w:val="18"/>
                      </w:rPr>
                      <w:t>3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43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410F5978" w14:textId="042743E6" w:rsidR="000B4724" w:rsidRDefault="000B4724" w:rsidP="00666598">
                  <w:pPr>
                    <w:widowControl w:val="0"/>
                    <w:spacing w:line="240" w:lineRule="auto"/>
                    <w:rPr>
                      <w:ins w:id="144" w:author="Vidun Jayakody" w:date="2023-10-05T14:57:00Z"/>
                      <w:sz w:val="18"/>
                      <w:szCs w:val="18"/>
                    </w:rPr>
                  </w:pPr>
                  <w:ins w:id="145" w:author="Vidun Jayakody" w:date="2023-10-05T14:58:00Z">
                    <w:r>
                      <w:rPr>
                        <w:sz w:val="18"/>
                        <w:szCs w:val="18"/>
                      </w:rPr>
                      <w:t>8</w:t>
                    </w:r>
                  </w:ins>
                </w:p>
              </w:tc>
            </w:tr>
            <w:tr w:rsidR="000B4724" w14:paraId="104B5EF6" w14:textId="04E827AA" w:rsidTr="000B4724">
              <w:trPr>
                <w:trHeight w:val="220"/>
                <w:ins w:id="146" w:author="Vidun Jayakody" w:date="2023-10-05T14:47:00Z"/>
                <w:trPrChange w:id="147" w:author="Vidun Jayakody" w:date="2023-10-05T14:59:00Z">
                  <w:trPr>
                    <w:trHeight w:val="220"/>
                  </w:trPr>
                </w:trPrChange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48" w:author="Vidun Jayakody" w:date="2023-10-05T14:59:00Z">
                    <w:tcPr>
                      <w:tcW w:w="432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48352240" w14:textId="1530599B" w:rsidR="000B4724" w:rsidRDefault="000B4724" w:rsidP="00666598">
                  <w:pPr>
                    <w:widowControl w:val="0"/>
                    <w:spacing w:line="240" w:lineRule="auto"/>
                    <w:rPr>
                      <w:ins w:id="149" w:author="Vidun Jayakody" w:date="2023-10-05T14:47:00Z"/>
                      <w:sz w:val="18"/>
                      <w:szCs w:val="18"/>
                    </w:rPr>
                  </w:pPr>
                  <w:ins w:id="150" w:author="Vidun Jayakody" w:date="2023-10-05T14:48:00Z">
                    <w:r>
                      <w:rPr>
                        <w:sz w:val="18"/>
                        <w:szCs w:val="18"/>
                      </w:rPr>
                      <w:t>2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51" w:author="Vidun Jayakody" w:date="2023-10-05T14:59:00Z">
                    <w:tcPr>
                      <w:tcW w:w="707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96FDE45" w14:textId="3F69D802" w:rsidR="000B4724" w:rsidRDefault="000B4724" w:rsidP="00666598">
                  <w:pPr>
                    <w:widowControl w:val="0"/>
                    <w:spacing w:line="240" w:lineRule="auto"/>
                    <w:rPr>
                      <w:ins w:id="152" w:author="Vidun Jayakody" w:date="2023-10-05T14:47:00Z"/>
                      <w:sz w:val="18"/>
                      <w:szCs w:val="18"/>
                    </w:rPr>
                  </w:pPr>
                  <w:ins w:id="153" w:author="Vidun Jayakody" w:date="2023-10-05T14:49:00Z">
                    <w:r>
                      <w:rPr>
                        <w:sz w:val="18"/>
                        <w:szCs w:val="18"/>
                      </w:rPr>
                      <w:t>John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54" w:author="Vidun Jayakody" w:date="2023-10-05T14:59:00Z">
                    <w:tcPr>
                      <w:tcW w:w="92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13AEE1EC" w14:textId="7F3BF75C" w:rsidR="000B4724" w:rsidRDefault="000B4724" w:rsidP="00666598">
                  <w:pPr>
                    <w:widowControl w:val="0"/>
                    <w:spacing w:line="240" w:lineRule="auto"/>
                    <w:rPr>
                      <w:ins w:id="155" w:author="Vidun Jayakody" w:date="2023-10-05T14:47:00Z"/>
                      <w:sz w:val="18"/>
                      <w:szCs w:val="18"/>
                    </w:rPr>
                  </w:pPr>
                  <w:ins w:id="156" w:author="Vidun Jayakody" w:date="2023-10-05T14:49:00Z">
                    <w:r>
                      <w:rPr>
                        <w:sz w:val="18"/>
                        <w:szCs w:val="18"/>
                      </w:rPr>
                      <w:t>jo@c.ca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157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71DE0F1" w14:textId="4ABD9A1B" w:rsidR="000B4724" w:rsidRDefault="000B4724" w:rsidP="00666598">
                  <w:pPr>
                    <w:widowControl w:val="0"/>
                    <w:spacing w:line="240" w:lineRule="auto"/>
                    <w:rPr>
                      <w:ins w:id="158" w:author="Vidun Jayakody" w:date="2023-10-05T14:47:00Z"/>
                      <w:sz w:val="18"/>
                      <w:szCs w:val="18"/>
                    </w:rPr>
                  </w:pPr>
                  <w:ins w:id="159" w:author="Vidun Jayakody" w:date="2023-10-05T14:49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60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7BC86CFA" w14:textId="08E63820" w:rsidR="000B4724" w:rsidRDefault="000B4724" w:rsidP="00666598">
                  <w:pPr>
                    <w:widowControl w:val="0"/>
                    <w:spacing w:line="240" w:lineRule="auto"/>
                    <w:rPr>
                      <w:ins w:id="161" w:author="Vidun Jayakody" w:date="2023-10-05T14:57:00Z"/>
                      <w:sz w:val="18"/>
                      <w:szCs w:val="18"/>
                    </w:rPr>
                  </w:pPr>
                  <w:ins w:id="162" w:author="Vidun Jayakody" w:date="2023-10-05T14:57:00Z">
                    <w:r>
                      <w:rPr>
                        <w:sz w:val="18"/>
                        <w:szCs w:val="18"/>
                      </w:rPr>
                      <w:t>2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63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769F938D" w14:textId="78397DB2" w:rsidR="000B4724" w:rsidRDefault="000B4724" w:rsidP="00666598">
                  <w:pPr>
                    <w:widowControl w:val="0"/>
                    <w:spacing w:line="240" w:lineRule="auto"/>
                    <w:rPr>
                      <w:ins w:id="164" w:author="Vidun Jayakody" w:date="2023-10-05T14:57:00Z"/>
                      <w:sz w:val="18"/>
                      <w:szCs w:val="18"/>
                    </w:rPr>
                  </w:pPr>
                  <w:ins w:id="165" w:author="Vidun Jayakody" w:date="2023-10-05T14:57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PrChange w:id="166" w:author="Vidun Jayakody" w:date="2023-10-05T14:59:00Z">
                    <w:tcPr>
                      <w:tcW w:w="951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</w:tcPr>
                  </w:tcPrChange>
                </w:tcPr>
                <w:p w14:paraId="59465AC8" w14:textId="55183D03" w:rsidR="000B4724" w:rsidRDefault="000B4724" w:rsidP="00666598">
                  <w:pPr>
                    <w:widowControl w:val="0"/>
                    <w:spacing w:line="240" w:lineRule="auto"/>
                    <w:rPr>
                      <w:ins w:id="167" w:author="Vidun Jayakody" w:date="2023-10-05T14:57:00Z"/>
                      <w:sz w:val="18"/>
                      <w:szCs w:val="18"/>
                    </w:rPr>
                  </w:pPr>
                  <w:ins w:id="168" w:author="Vidun Jayakody" w:date="2023-10-05T14:58:00Z">
                    <w:r>
                      <w:rPr>
                        <w:sz w:val="18"/>
                        <w:szCs w:val="18"/>
                      </w:rPr>
                      <w:t>8</w:t>
                    </w:r>
                  </w:ins>
                </w:p>
              </w:tc>
            </w:tr>
          </w:tbl>
          <w:p w14:paraId="27086F6C" w14:textId="77777777" w:rsidR="00310B78" w:rsidDel="00666598" w:rsidRDefault="00310B78">
            <w:pPr>
              <w:widowControl w:val="0"/>
              <w:spacing w:line="240" w:lineRule="auto"/>
              <w:rPr>
                <w:del w:id="169" w:author="Vidun Jayakody" w:date="2023-10-05T14:48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3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6F29C0BD" w14:textId="77777777" w:rsidR="00CA67BD" w:rsidRDefault="00CA67BD">
      <w:pPr>
        <w:rPr>
          <w:ins w:id="170" w:author="Vidun Jayakody" w:date="2023-10-05T16:05:00Z"/>
        </w:rPr>
      </w:pPr>
      <w:ins w:id="171" w:author="Vidun Jayakody" w:date="2023-10-05T16:05:00Z">
        <w:r>
          <w:br w:type="page"/>
        </w:r>
      </w:ins>
    </w:p>
    <w:p w14:paraId="5E80563F" w14:textId="5C2996D6" w:rsidR="00CA67BD" w:rsidRDefault="00CA67BD">
      <w:pPr>
        <w:rPr>
          <w:ins w:id="172" w:author="Vidun Jayakody" w:date="2023-10-05T16:05:00Z"/>
        </w:rPr>
      </w:pPr>
    </w:p>
    <w:p w14:paraId="27086F75" w14:textId="77777777" w:rsidR="00310B78" w:rsidRDefault="002C3E92">
      <w:pPr>
        <w:widowControl w:val="0"/>
        <w:numPr>
          <w:ilvl w:val="0"/>
          <w:numId w:val="1"/>
        </w:numPr>
        <w:spacing w:line="240" w:lineRule="auto"/>
        <w:rPr>
          <w:rFonts w:ascii="Courier New" w:eastAsia="Courier New" w:hAnsi="Courier New" w:cs="Courier New"/>
          <w:b/>
          <w:color w:val="202124"/>
        </w:rPr>
      </w:pPr>
      <w:r>
        <w:rPr>
          <w:rFonts w:ascii="Cardo" w:eastAsia="Cardo" w:hAnsi="Cardo" w:cs="Cardo"/>
          <w:b/>
          <w:color w:val="202124"/>
        </w:rPr>
        <w:t>Student ⟕</w:t>
      </w:r>
      <w:r>
        <w:rPr>
          <w:rFonts w:ascii="Courier New" w:eastAsia="Courier New" w:hAnsi="Courier New" w:cs="Courier New"/>
          <w:b/>
          <w:color w:val="202124"/>
          <w:vertAlign w:val="subscript"/>
        </w:rPr>
        <w:t>Student.id=Takes.sid</w:t>
      </w:r>
      <w:r>
        <w:rPr>
          <w:rFonts w:ascii="Courier New" w:eastAsia="Courier New" w:hAnsi="Courier New" w:cs="Courier New"/>
          <w:b/>
          <w:color w:val="202124"/>
        </w:rPr>
        <w:t xml:space="preserve"> Takes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2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6F82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76" w14:textId="3F051F6B" w:rsidR="00310B78" w:rsidDel="00CA67BD" w:rsidRDefault="00310B78">
            <w:pPr>
              <w:widowControl w:val="0"/>
              <w:spacing w:line="240" w:lineRule="auto"/>
              <w:rPr>
                <w:del w:id="173" w:author="Vidun Jayakody" w:date="2023-10-05T16:11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7" w14:textId="42932928" w:rsidR="00310B78" w:rsidDel="00CA67BD" w:rsidRDefault="00310B78">
            <w:pPr>
              <w:widowControl w:val="0"/>
              <w:spacing w:line="240" w:lineRule="auto"/>
              <w:rPr>
                <w:del w:id="174" w:author="Vidun Jayakody" w:date="2023-10-05T16:11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8" w14:textId="229EC2D8" w:rsidR="00310B78" w:rsidDel="00CA67BD" w:rsidRDefault="00310B78">
            <w:pPr>
              <w:widowControl w:val="0"/>
              <w:spacing w:line="240" w:lineRule="auto"/>
              <w:rPr>
                <w:del w:id="175" w:author="Vidun Jayakody" w:date="2023-10-05T16:11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160114FA" w14:textId="4D3B917B" w:rsidR="00BF3136" w:rsidRPr="00BF3136" w:rsidDel="00CA67BD" w:rsidRDefault="00BF3136" w:rsidP="00BF31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176" w:author="Vidun Jayakody" w:date="2023-10-05T16:11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177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id  name    email    city     sid  cid  mark</w:delText>
              </w:r>
            </w:del>
          </w:p>
          <w:p w14:paraId="428E7AF6" w14:textId="695B8C31" w:rsidR="00BF3136" w:rsidRPr="00BF3136" w:rsidDel="00CA67BD" w:rsidRDefault="00BF3136" w:rsidP="00BF31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178" w:author="Vidun Jayakody" w:date="2023-10-05T16:11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179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--  ------  -------  -------  ---  ---  ----</w:delText>
              </w:r>
            </w:del>
          </w:p>
          <w:p w14:paraId="6F0FF56C" w14:textId="36768D43" w:rsidR="00BF3136" w:rsidRPr="00BF3136" w:rsidDel="00CA67BD" w:rsidRDefault="00BF3136" w:rsidP="00BF31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180" w:author="Vidun Jayakody" w:date="2023-10-05T16:11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181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1   Alex    al@c.ca  Ottawa   1    1    9   </w:delText>
              </w:r>
            </w:del>
          </w:p>
          <w:p w14:paraId="52472A11" w14:textId="47F5DBAE" w:rsidR="00BF3136" w:rsidRPr="00BF3136" w:rsidDel="00CA67BD" w:rsidRDefault="00BF3136" w:rsidP="00BF31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182" w:author="Vidun Jayakody" w:date="2023-10-05T16:11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183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1   Alex    al@c.ca  Ottawa   1    2    10  </w:delText>
              </w:r>
            </w:del>
          </w:p>
          <w:p w14:paraId="0F25B55B" w14:textId="2D691A56" w:rsidR="00BF3136" w:rsidRPr="00BF3136" w:rsidDel="00CA67BD" w:rsidRDefault="00BF3136" w:rsidP="00BF31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184" w:author="Vidun Jayakody" w:date="2023-10-05T16:11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185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1   Alex    al@c.ca  Ottawa   1    3    8   </w:delText>
              </w:r>
            </w:del>
          </w:p>
          <w:p w14:paraId="34AB1C1B" w14:textId="69F89844" w:rsidR="00BF3136" w:rsidRPr="00BF3136" w:rsidDel="00CA67BD" w:rsidRDefault="00BF3136" w:rsidP="00BF31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186" w:author="Vidun Jayakody" w:date="2023-10-05T16:11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187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 xml:space="preserve">2   John    jo@c.ca  Ottawa   2    1    8   </w:delText>
              </w:r>
            </w:del>
          </w:p>
          <w:p w14:paraId="27086F79" w14:textId="00F6592D" w:rsidR="00310B78" w:rsidRPr="00BF3136" w:rsidRDefault="00BF3136" w:rsidP="00BF313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u w:val="single"/>
              </w:rPr>
            </w:pPr>
            <w:del w:id="188" w:author="Vidun Jayakody" w:date="2023-10-05T16:11:00Z">
              <w:r w:rsidRPr="00BF3136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3   Makela  ma@c.ca  Toronto</w:delText>
              </w:r>
            </w:del>
          </w:p>
          <w:tbl>
            <w:tblPr>
              <w:tblStyle w:val="a6"/>
              <w:tblW w:w="4599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707"/>
              <w:gridCol w:w="954"/>
              <w:gridCol w:w="801"/>
              <w:gridCol w:w="521"/>
              <w:gridCol w:w="521"/>
              <w:gridCol w:w="663"/>
            </w:tblGrid>
            <w:tr w:rsidR="00CA67BD" w14:paraId="656F6179" w14:textId="77777777" w:rsidTr="00AF5EEB">
              <w:trPr>
                <w:trHeight w:val="57"/>
                <w:ins w:id="189" w:author="Vidun Jayakody" w:date="2023-10-05T16:05:00Z"/>
              </w:trPr>
              <w:tc>
                <w:tcPr>
                  <w:tcW w:w="432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C57D05F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190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191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id</w:t>
                    </w:r>
                  </w:ins>
                </w:p>
              </w:tc>
              <w:tc>
                <w:tcPr>
                  <w:tcW w:w="707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FE18AEE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192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193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name</w:t>
                    </w:r>
                  </w:ins>
                </w:p>
              </w:tc>
              <w:tc>
                <w:tcPr>
                  <w:tcW w:w="954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A9B8BB4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194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195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email</w:t>
                    </w:r>
                  </w:ins>
                </w:p>
              </w:tc>
              <w:tc>
                <w:tcPr>
                  <w:tcW w:w="801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C4B378F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196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197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city</w:t>
                    </w:r>
                  </w:ins>
                </w:p>
              </w:tc>
              <w:tc>
                <w:tcPr>
                  <w:tcW w:w="521" w:type="dxa"/>
                  <w:tcBorders>
                    <w:bottom w:val="single" w:sz="8" w:space="0" w:color="9E9E9E"/>
                  </w:tcBorders>
                  <w:shd w:val="clear" w:color="auto" w:fill="274E13"/>
                </w:tcPr>
                <w:p w14:paraId="5C9F2125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198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199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sid</w:t>
                    </w:r>
                  </w:ins>
                </w:p>
              </w:tc>
              <w:tc>
                <w:tcPr>
                  <w:tcW w:w="521" w:type="dxa"/>
                  <w:tcBorders>
                    <w:bottom w:val="single" w:sz="8" w:space="0" w:color="9E9E9E"/>
                  </w:tcBorders>
                  <w:shd w:val="clear" w:color="auto" w:fill="274E13"/>
                </w:tcPr>
                <w:p w14:paraId="5FC76B1F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200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201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cid</w:t>
                    </w:r>
                  </w:ins>
                </w:p>
              </w:tc>
              <w:tc>
                <w:tcPr>
                  <w:tcW w:w="663" w:type="dxa"/>
                  <w:tcBorders>
                    <w:bottom w:val="single" w:sz="8" w:space="0" w:color="9E9E9E"/>
                  </w:tcBorders>
                  <w:shd w:val="clear" w:color="auto" w:fill="274E13"/>
                </w:tcPr>
                <w:p w14:paraId="00656692" w14:textId="77777777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202" w:author="Vidun Jayakody" w:date="2023-10-05T16:05:00Z"/>
                      <w:b/>
                      <w:color w:val="FFFFFF"/>
                      <w:sz w:val="16"/>
                      <w:szCs w:val="16"/>
                    </w:rPr>
                  </w:pPr>
                  <w:ins w:id="203" w:author="Vidun Jayakody" w:date="2023-10-05T16:0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Mark</w:t>
                    </w:r>
                  </w:ins>
                </w:p>
              </w:tc>
            </w:tr>
            <w:tr w:rsidR="00CA67BD" w14:paraId="1EFC6707" w14:textId="77777777" w:rsidTr="00AF5EEB">
              <w:trPr>
                <w:trHeight w:val="220"/>
                <w:ins w:id="204" w:author="Vidun Jayakody" w:date="2023-10-05T16:05:00Z"/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05F5EEF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05" w:author="Vidun Jayakody" w:date="2023-10-05T16:05:00Z"/>
                      <w:sz w:val="18"/>
                      <w:szCs w:val="18"/>
                    </w:rPr>
                  </w:pPr>
                  <w:ins w:id="206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5C9D768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07" w:author="Vidun Jayakody" w:date="2023-10-05T16:05:00Z"/>
                      <w:sz w:val="18"/>
                      <w:szCs w:val="18"/>
                    </w:rPr>
                  </w:pPr>
                  <w:ins w:id="208" w:author="Vidun Jayakody" w:date="2023-10-05T16:05:00Z">
                    <w:r>
                      <w:rPr>
                        <w:sz w:val="18"/>
                        <w:szCs w:val="18"/>
                      </w:rPr>
                      <w:t>Alex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B598FCA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09" w:author="Vidun Jayakody" w:date="2023-10-05T16:05:00Z"/>
                      <w:sz w:val="18"/>
                      <w:szCs w:val="18"/>
                    </w:rPr>
                  </w:pPr>
                  <w:ins w:id="210" w:author="Vidun Jayakody" w:date="2023-10-05T16:05:00Z">
                    <w:r>
                      <w:rPr>
                        <w:sz w:val="18"/>
                        <w:szCs w:val="18"/>
                      </w:rPr>
                      <w:t>al@c.ca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5EE1E82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11" w:author="Vidun Jayakody" w:date="2023-10-05T16:05:00Z"/>
                      <w:sz w:val="18"/>
                      <w:szCs w:val="18"/>
                    </w:rPr>
                  </w:pPr>
                  <w:ins w:id="212" w:author="Vidun Jayakody" w:date="2023-10-05T16:05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7B15513E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13" w:author="Vidun Jayakody" w:date="2023-10-05T16:05:00Z"/>
                      <w:sz w:val="18"/>
                      <w:szCs w:val="18"/>
                    </w:rPr>
                  </w:pPr>
                  <w:ins w:id="214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7BDAA690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15" w:author="Vidun Jayakody" w:date="2023-10-05T16:05:00Z"/>
                      <w:sz w:val="18"/>
                      <w:szCs w:val="18"/>
                    </w:rPr>
                  </w:pPr>
                  <w:ins w:id="216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0E34E9DC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17" w:author="Vidun Jayakody" w:date="2023-10-05T16:05:00Z"/>
                      <w:sz w:val="18"/>
                      <w:szCs w:val="18"/>
                    </w:rPr>
                  </w:pPr>
                  <w:ins w:id="218" w:author="Vidun Jayakody" w:date="2023-10-05T16:05:00Z">
                    <w:r>
                      <w:rPr>
                        <w:sz w:val="18"/>
                        <w:szCs w:val="18"/>
                      </w:rPr>
                      <w:t>9</w:t>
                    </w:r>
                  </w:ins>
                </w:p>
              </w:tc>
            </w:tr>
            <w:tr w:rsidR="00CA67BD" w14:paraId="43B03A50" w14:textId="77777777" w:rsidTr="00AF5EEB">
              <w:trPr>
                <w:trHeight w:val="220"/>
                <w:ins w:id="219" w:author="Vidun Jayakody" w:date="2023-10-05T16:05:00Z"/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40943AB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20" w:author="Vidun Jayakody" w:date="2023-10-05T16:05:00Z"/>
                      <w:sz w:val="18"/>
                      <w:szCs w:val="18"/>
                    </w:rPr>
                  </w:pPr>
                  <w:ins w:id="221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275E5F2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22" w:author="Vidun Jayakody" w:date="2023-10-05T16:05:00Z"/>
                      <w:sz w:val="18"/>
                      <w:szCs w:val="18"/>
                    </w:rPr>
                  </w:pPr>
                  <w:ins w:id="223" w:author="Vidun Jayakody" w:date="2023-10-05T16:05:00Z">
                    <w:r>
                      <w:rPr>
                        <w:sz w:val="18"/>
                        <w:szCs w:val="18"/>
                      </w:rPr>
                      <w:t>Alex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0031AD5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24" w:author="Vidun Jayakody" w:date="2023-10-05T16:05:00Z"/>
                      <w:sz w:val="18"/>
                      <w:szCs w:val="18"/>
                    </w:rPr>
                  </w:pPr>
                  <w:ins w:id="225" w:author="Vidun Jayakody" w:date="2023-10-05T16:05:00Z">
                    <w:r>
                      <w:rPr>
                        <w:sz w:val="18"/>
                        <w:szCs w:val="18"/>
                      </w:rPr>
                      <w:t>al@c.ca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2290D6A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26" w:author="Vidun Jayakody" w:date="2023-10-05T16:05:00Z"/>
                      <w:sz w:val="18"/>
                      <w:szCs w:val="18"/>
                    </w:rPr>
                  </w:pPr>
                  <w:ins w:id="227" w:author="Vidun Jayakody" w:date="2023-10-05T16:05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4BF4502D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28" w:author="Vidun Jayakody" w:date="2023-10-05T16:05:00Z"/>
                      <w:sz w:val="18"/>
                      <w:szCs w:val="18"/>
                    </w:rPr>
                  </w:pPr>
                  <w:ins w:id="229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76B4B200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30" w:author="Vidun Jayakody" w:date="2023-10-05T16:05:00Z"/>
                      <w:sz w:val="18"/>
                      <w:szCs w:val="18"/>
                    </w:rPr>
                  </w:pPr>
                  <w:ins w:id="231" w:author="Vidun Jayakody" w:date="2023-10-05T16:05:00Z">
                    <w:r>
                      <w:rPr>
                        <w:sz w:val="18"/>
                        <w:szCs w:val="18"/>
                      </w:rPr>
                      <w:t>2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0D1D9A2C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32" w:author="Vidun Jayakody" w:date="2023-10-05T16:05:00Z"/>
                      <w:sz w:val="18"/>
                      <w:szCs w:val="18"/>
                    </w:rPr>
                  </w:pPr>
                  <w:ins w:id="233" w:author="Vidun Jayakody" w:date="2023-10-05T16:05:00Z">
                    <w:r>
                      <w:rPr>
                        <w:sz w:val="18"/>
                        <w:szCs w:val="18"/>
                      </w:rPr>
                      <w:t>10</w:t>
                    </w:r>
                  </w:ins>
                </w:p>
              </w:tc>
            </w:tr>
            <w:tr w:rsidR="00CA67BD" w14:paraId="5FD19854" w14:textId="77777777" w:rsidTr="00AF5EEB">
              <w:trPr>
                <w:trHeight w:val="251"/>
                <w:ins w:id="234" w:author="Vidun Jayakody" w:date="2023-10-05T16:05:00Z"/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AB9EEF8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35" w:author="Vidun Jayakody" w:date="2023-10-05T16:05:00Z"/>
                      <w:sz w:val="18"/>
                      <w:szCs w:val="18"/>
                    </w:rPr>
                  </w:pPr>
                  <w:ins w:id="236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A118D1E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37" w:author="Vidun Jayakody" w:date="2023-10-05T16:05:00Z"/>
                      <w:sz w:val="18"/>
                      <w:szCs w:val="18"/>
                    </w:rPr>
                  </w:pPr>
                  <w:ins w:id="238" w:author="Vidun Jayakody" w:date="2023-10-05T16:05:00Z">
                    <w:r>
                      <w:rPr>
                        <w:sz w:val="18"/>
                        <w:szCs w:val="18"/>
                      </w:rPr>
                      <w:t>Alex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E5F7663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39" w:author="Vidun Jayakody" w:date="2023-10-05T16:05:00Z"/>
                      <w:sz w:val="18"/>
                      <w:szCs w:val="18"/>
                    </w:rPr>
                  </w:pPr>
                  <w:ins w:id="240" w:author="Vidun Jayakody" w:date="2023-10-05T16:05:00Z">
                    <w:r>
                      <w:rPr>
                        <w:sz w:val="18"/>
                        <w:szCs w:val="18"/>
                      </w:rPr>
                      <w:t>al@c.ca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F4DA08A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41" w:author="Vidun Jayakody" w:date="2023-10-05T16:05:00Z"/>
                      <w:sz w:val="18"/>
                      <w:szCs w:val="18"/>
                    </w:rPr>
                  </w:pPr>
                  <w:ins w:id="242" w:author="Vidun Jayakody" w:date="2023-10-05T16:05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50148940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43" w:author="Vidun Jayakody" w:date="2023-10-05T16:05:00Z"/>
                      <w:sz w:val="18"/>
                      <w:szCs w:val="18"/>
                    </w:rPr>
                  </w:pPr>
                  <w:ins w:id="244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3EE24227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45" w:author="Vidun Jayakody" w:date="2023-10-05T16:05:00Z"/>
                      <w:sz w:val="18"/>
                      <w:szCs w:val="18"/>
                    </w:rPr>
                  </w:pPr>
                  <w:ins w:id="246" w:author="Vidun Jayakody" w:date="2023-10-05T16:05:00Z">
                    <w:r>
                      <w:rPr>
                        <w:sz w:val="18"/>
                        <w:szCs w:val="18"/>
                      </w:rPr>
                      <w:t>3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0910AD36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47" w:author="Vidun Jayakody" w:date="2023-10-05T16:05:00Z"/>
                      <w:sz w:val="18"/>
                      <w:szCs w:val="18"/>
                    </w:rPr>
                  </w:pPr>
                  <w:ins w:id="248" w:author="Vidun Jayakody" w:date="2023-10-05T16:05:00Z">
                    <w:r>
                      <w:rPr>
                        <w:sz w:val="18"/>
                        <w:szCs w:val="18"/>
                      </w:rPr>
                      <w:t>8</w:t>
                    </w:r>
                  </w:ins>
                </w:p>
              </w:tc>
            </w:tr>
            <w:tr w:rsidR="00CA67BD" w14:paraId="04FCB327" w14:textId="77777777" w:rsidTr="00AF5EEB">
              <w:trPr>
                <w:trHeight w:val="220"/>
                <w:ins w:id="249" w:author="Vidun Jayakody" w:date="2023-10-05T16:05:00Z"/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6CDB2B3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50" w:author="Vidun Jayakody" w:date="2023-10-05T16:05:00Z"/>
                      <w:sz w:val="18"/>
                      <w:szCs w:val="18"/>
                    </w:rPr>
                  </w:pPr>
                  <w:ins w:id="251" w:author="Vidun Jayakody" w:date="2023-10-05T16:05:00Z">
                    <w:r>
                      <w:rPr>
                        <w:sz w:val="18"/>
                        <w:szCs w:val="18"/>
                      </w:rPr>
                      <w:t>2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C4D2AE3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52" w:author="Vidun Jayakody" w:date="2023-10-05T16:05:00Z"/>
                      <w:sz w:val="18"/>
                      <w:szCs w:val="18"/>
                    </w:rPr>
                  </w:pPr>
                  <w:ins w:id="253" w:author="Vidun Jayakody" w:date="2023-10-05T16:05:00Z">
                    <w:r>
                      <w:rPr>
                        <w:sz w:val="18"/>
                        <w:szCs w:val="18"/>
                      </w:rPr>
                      <w:t>John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773003C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54" w:author="Vidun Jayakody" w:date="2023-10-05T16:05:00Z"/>
                      <w:sz w:val="18"/>
                      <w:szCs w:val="18"/>
                    </w:rPr>
                  </w:pPr>
                  <w:ins w:id="255" w:author="Vidun Jayakody" w:date="2023-10-05T16:05:00Z">
                    <w:r>
                      <w:rPr>
                        <w:sz w:val="18"/>
                        <w:szCs w:val="18"/>
                      </w:rPr>
                      <w:t>jo@c.ca</w:t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1DCD95B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56" w:author="Vidun Jayakody" w:date="2023-10-05T16:05:00Z"/>
                      <w:sz w:val="18"/>
                      <w:szCs w:val="18"/>
                    </w:rPr>
                  </w:pPr>
                  <w:ins w:id="257" w:author="Vidun Jayakody" w:date="2023-10-05T16:05:00Z">
                    <w:r>
                      <w:rPr>
                        <w:sz w:val="18"/>
                        <w:szCs w:val="18"/>
                      </w:rPr>
                      <w:t>Ottawa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408B76EA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58" w:author="Vidun Jayakody" w:date="2023-10-05T16:05:00Z"/>
                      <w:sz w:val="18"/>
                      <w:szCs w:val="18"/>
                    </w:rPr>
                  </w:pPr>
                  <w:ins w:id="259" w:author="Vidun Jayakody" w:date="2023-10-05T16:05:00Z">
                    <w:r>
                      <w:rPr>
                        <w:sz w:val="18"/>
                        <w:szCs w:val="18"/>
                      </w:rPr>
                      <w:t>2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415DB66A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60" w:author="Vidun Jayakody" w:date="2023-10-05T16:05:00Z"/>
                      <w:sz w:val="18"/>
                      <w:szCs w:val="18"/>
                    </w:rPr>
                  </w:pPr>
                  <w:ins w:id="261" w:author="Vidun Jayakody" w:date="2023-10-05T16:05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432BDE51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62" w:author="Vidun Jayakody" w:date="2023-10-05T16:05:00Z"/>
                      <w:sz w:val="18"/>
                      <w:szCs w:val="18"/>
                    </w:rPr>
                  </w:pPr>
                  <w:ins w:id="263" w:author="Vidun Jayakody" w:date="2023-10-05T16:05:00Z">
                    <w:r>
                      <w:rPr>
                        <w:sz w:val="18"/>
                        <w:szCs w:val="18"/>
                      </w:rPr>
                      <w:t>8</w:t>
                    </w:r>
                  </w:ins>
                </w:p>
              </w:tc>
            </w:tr>
            <w:tr w:rsidR="00CA67BD" w14:paraId="0A074A44" w14:textId="77777777" w:rsidTr="00AF5EEB">
              <w:trPr>
                <w:trHeight w:val="220"/>
                <w:ins w:id="264" w:author="Vidun Jayakody" w:date="2023-10-05T16:06:00Z"/>
              </w:trPr>
              <w:tc>
                <w:tcPr>
                  <w:tcW w:w="432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564AF8C" w14:textId="05027F84" w:rsidR="00CA67BD" w:rsidRDefault="00CA67BD" w:rsidP="00CA67BD">
                  <w:pPr>
                    <w:widowControl w:val="0"/>
                    <w:spacing w:line="240" w:lineRule="auto"/>
                    <w:rPr>
                      <w:ins w:id="265" w:author="Vidun Jayakody" w:date="2023-10-05T16:06:00Z"/>
                      <w:sz w:val="18"/>
                      <w:szCs w:val="18"/>
                    </w:rPr>
                  </w:pPr>
                  <w:ins w:id="266" w:author="Vidun Jayakody" w:date="2023-10-05T16:06:00Z">
                    <w:r>
                      <w:rPr>
                        <w:sz w:val="18"/>
                        <w:szCs w:val="18"/>
                      </w:rPr>
                      <w:t>3</w:t>
                    </w:r>
                  </w:ins>
                </w:p>
              </w:tc>
              <w:tc>
                <w:tcPr>
                  <w:tcW w:w="70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2AF41A2" w14:textId="5A477922" w:rsidR="00CA67BD" w:rsidRDefault="00CA67BD" w:rsidP="00CA67BD">
                  <w:pPr>
                    <w:widowControl w:val="0"/>
                    <w:spacing w:line="240" w:lineRule="auto"/>
                    <w:rPr>
                      <w:ins w:id="267" w:author="Vidun Jayakody" w:date="2023-10-05T16:06:00Z"/>
                      <w:sz w:val="18"/>
                      <w:szCs w:val="18"/>
                    </w:rPr>
                  </w:pPr>
                  <w:ins w:id="268" w:author="Vidun Jayakody" w:date="2023-10-05T16:06:00Z">
                    <w:r>
                      <w:rPr>
                        <w:sz w:val="18"/>
                        <w:szCs w:val="18"/>
                      </w:rPr>
                      <w:t>Makela</w:t>
                    </w:r>
                  </w:ins>
                </w:p>
              </w:tc>
              <w:tc>
                <w:tcPr>
                  <w:tcW w:w="954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875D166" w14:textId="684DCF38" w:rsidR="00CA67BD" w:rsidRPr="00CA67BD" w:rsidRDefault="00CA67BD" w:rsidP="00CA67BD">
                  <w:pPr>
                    <w:widowControl w:val="0"/>
                    <w:spacing w:line="240" w:lineRule="auto"/>
                    <w:rPr>
                      <w:ins w:id="269" w:author="Vidun Jayakody" w:date="2023-10-05T16:06:00Z"/>
                      <w:sz w:val="18"/>
                      <w:szCs w:val="18"/>
                    </w:rPr>
                  </w:pPr>
                  <w:ins w:id="270" w:author="Vidun Jayakody" w:date="2023-10-05T16:06:00Z">
                    <w:r w:rsidRPr="00CA67BD">
                      <w:rPr>
                        <w:color w:val="000000" w:themeColor="text1"/>
                        <w:sz w:val="18"/>
                        <w:szCs w:val="18"/>
                        <w:rPrChange w:id="271" w:author="Vidun Jayakody" w:date="2023-10-05T16:09:00Z">
                          <w:rPr>
                            <w:sz w:val="18"/>
                            <w:szCs w:val="18"/>
                          </w:rPr>
                        </w:rPrChange>
                      </w:rPr>
                      <w:fldChar w:fldCharType="begin"/>
                    </w:r>
                    <w:r w:rsidRPr="00CA67BD">
                      <w:rPr>
                        <w:color w:val="000000" w:themeColor="text1"/>
                        <w:sz w:val="18"/>
                        <w:szCs w:val="18"/>
                        <w:rPrChange w:id="272" w:author="Vidun Jayakody" w:date="2023-10-05T16:09:00Z">
                          <w:rPr>
                            <w:sz w:val="18"/>
                            <w:szCs w:val="18"/>
                          </w:rPr>
                        </w:rPrChange>
                      </w:rPr>
                      <w:instrText>HYPERLINK "mailto:ma@c.ca"</w:instrText>
                    </w:r>
                    <w:r w:rsidRPr="00CA67BD">
                      <w:rPr>
                        <w:color w:val="000000" w:themeColor="text1"/>
                        <w:sz w:val="18"/>
                        <w:szCs w:val="18"/>
                        <w:rPrChange w:id="273" w:author="Vidun Jayakody" w:date="2023-10-05T16:09:00Z">
                          <w:rPr>
                            <w:sz w:val="18"/>
                            <w:szCs w:val="18"/>
                          </w:rPr>
                        </w:rPrChange>
                      </w:rPr>
                      <w:fldChar w:fldCharType="separate"/>
                    </w:r>
                    <w:r w:rsidRPr="00CA67BD">
                      <w:rPr>
                        <w:rStyle w:val="Hyperlink"/>
                        <w:color w:val="000000" w:themeColor="text1"/>
                        <w:sz w:val="18"/>
                        <w:szCs w:val="18"/>
                        <w:u w:val="none"/>
                        <w:rPrChange w:id="274" w:author="Vidun Jayakody" w:date="2023-10-05T16:09:00Z">
                          <w:rPr>
                            <w:rStyle w:val="Hyperlink"/>
                            <w:sz w:val="18"/>
                            <w:szCs w:val="18"/>
                          </w:rPr>
                        </w:rPrChange>
                      </w:rPr>
                      <w:t>ma@c.ca</w:t>
                    </w:r>
                    <w:r w:rsidRPr="00CA67BD">
                      <w:rPr>
                        <w:color w:val="000000" w:themeColor="text1"/>
                        <w:sz w:val="18"/>
                        <w:szCs w:val="18"/>
                        <w:rPrChange w:id="275" w:author="Vidun Jayakody" w:date="2023-10-05T16:09:00Z">
                          <w:rPr>
                            <w:sz w:val="18"/>
                            <w:szCs w:val="18"/>
                          </w:rPr>
                        </w:rPrChange>
                      </w:rPr>
                      <w:fldChar w:fldCharType="end"/>
                    </w:r>
                  </w:ins>
                </w:p>
              </w:tc>
              <w:tc>
                <w:tcPr>
                  <w:tcW w:w="80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AEEFEF6" w14:textId="21381B80" w:rsidR="00CA67BD" w:rsidRDefault="00CA67BD" w:rsidP="00CA67BD">
                  <w:pPr>
                    <w:widowControl w:val="0"/>
                    <w:spacing w:line="240" w:lineRule="auto"/>
                    <w:rPr>
                      <w:ins w:id="276" w:author="Vidun Jayakody" w:date="2023-10-05T16:06:00Z"/>
                      <w:sz w:val="18"/>
                      <w:szCs w:val="18"/>
                    </w:rPr>
                  </w:pPr>
                  <w:ins w:id="277" w:author="Vidun Jayakody" w:date="2023-10-05T16:06:00Z">
                    <w:r>
                      <w:rPr>
                        <w:sz w:val="18"/>
                        <w:szCs w:val="18"/>
                      </w:rPr>
                      <w:t>Toronto</w:t>
                    </w:r>
                  </w:ins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4DB7F317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78" w:author="Vidun Jayakody" w:date="2023-10-05T16:06:00Z"/>
                      <w:sz w:val="18"/>
                      <w:szCs w:val="18"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24F59D63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79" w:author="Vidun Jayakody" w:date="2023-10-05T16:06:00Z"/>
                      <w:sz w:val="18"/>
                      <w:szCs w:val="18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</w:tcPr>
                <w:p w14:paraId="7DA3A53F" w14:textId="77777777" w:rsidR="00CA67BD" w:rsidRDefault="00CA67BD" w:rsidP="00CA67BD">
                  <w:pPr>
                    <w:widowControl w:val="0"/>
                    <w:spacing w:line="240" w:lineRule="auto"/>
                    <w:rPr>
                      <w:ins w:id="280" w:author="Vidun Jayakody" w:date="2023-10-05T16:06:00Z"/>
                      <w:sz w:val="18"/>
                      <w:szCs w:val="18"/>
                    </w:rPr>
                  </w:pPr>
                </w:p>
              </w:tc>
            </w:tr>
          </w:tbl>
          <w:p w14:paraId="27086F7A" w14:textId="77777777" w:rsidR="00310B78" w:rsidDel="00CA67BD" w:rsidRDefault="00310B78">
            <w:pPr>
              <w:widowControl w:val="0"/>
              <w:spacing w:line="240" w:lineRule="auto"/>
              <w:rPr>
                <w:del w:id="281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B" w14:textId="6F4581B9" w:rsidR="00310B78" w:rsidDel="00CA67BD" w:rsidRDefault="00310B78">
            <w:pPr>
              <w:widowControl w:val="0"/>
              <w:spacing w:line="240" w:lineRule="auto"/>
              <w:rPr>
                <w:del w:id="282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C" w14:textId="588E7DAF" w:rsidR="00310B78" w:rsidDel="00CA67BD" w:rsidRDefault="00310B78">
            <w:pPr>
              <w:widowControl w:val="0"/>
              <w:spacing w:line="240" w:lineRule="auto"/>
              <w:rPr>
                <w:del w:id="283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D" w14:textId="6D787691" w:rsidR="00310B78" w:rsidDel="00CA67BD" w:rsidRDefault="00310B78">
            <w:pPr>
              <w:widowControl w:val="0"/>
              <w:spacing w:line="240" w:lineRule="auto"/>
              <w:rPr>
                <w:del w:id="284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E" w14:textId="41698A44" w:rsidR="00310B78" w:rsidDel="00CA67BD" w:rsidRDefault="00310B78">
            <w:pPr>
              <w:widowControl w:val="0"/>
              <w:spacing w:line="240" w:lineRule="auto"/>
              <w:rPr>
                <w:del w:id="285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7F" w14:textId="08EA3AA2" w:rsidR="00310B78" w:rsidDel="00CA67BD" w:rsidRDefault="00310B78">
            <w:pPr>
              <w:widowControl w:val="0"/>
              <w:spacing w:line="240" w:lineRule="auto"/>
              <w:rPr>
                <w:del w:id="286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0" w14:textId="1CD809DB" w:rsidR="00310B78" w:rsidDel="00CA67BD" w:rsidRDefault="00310B78">
            <w:pPr>
              <w:widowControl w:val="0"/>
              <w:spacing w:line="240" w:lineRule="auto"/>
              <w:rPr>
                <w:del w:id="287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1" w14:textId="77777777" w:rsidR="00310B78" w:rsidRDefault="00310B78" w:rsidP="00CA67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12EC2F10" w14:textId="77777777" w:rsidR="00CA67BD" w:rsidRDefault="00CA67BD" w:rsidP="00CA67BD">
      <w:pPr>
        <w:widowControl w:val="0"/>
        <w:spacing w:line="240" w:lineRule="auto"/>
        <w:ind w:left="360"/>
        <w:rPr>
          <w:ins w:id="288" w:author="Vidun Jayakody" w:date="2023-10-05T16:10:00Z"/>
        </w:rPr>
      </w:pPr>
    </w:p>
    <w:p w14:paraId="27086F83" w14:textId="0F43BABA" w:rsidR="00310B78" w:rsidRDefault="002C3E92" w:rsidP="00CA67BD">
      <w:pPr>
        <w:pStyle w:val="ListParagraph"/>
        <w:widowControl w:val="0"/>
        <w:numPr>
          <w:ilvl w:val="0"/>
          <w:numId w:val="1"/>
        </w:numPr>
        <w:spacing w:line="240" w:lineRule="auto"/>
        <w:pPrChange w:id="289" w:author="Vidun Jayakody" w:date="2023-10-05T16:10:00Z">
          <w:pPr>
            <w:widowControl w:val="0"/>
            <w:numPr>
              <w:numId w:val="1"/>
            </w:numPr>
            <w:spacing w:line="240" w:lineRule="auto"/>
            <w:ind w:left="720" w:hanging="360"/>
          </w:pPr>
        </w:pPrChange>
      </w:pPr>
      <w:r>
        <w:t>(</w:t>
      </w:r>
      <w:r w:rsidRPr="00CA67BD">
        <w:rPr>
          <w:rFonts w:ascii="Courier New" w:eastAsia="Courier New" w:hAnsi="Courier New" w:cs="Courier New"/>
          <w:b/>
          <w:color w:val="202124"/>
        </w:rPr>
        <w:t>π</w:t>
      </w:r>
      <w:r w:rsidRPr="00CA67BD">
        <w:rPr>
          <w:vertAlign w:val="subscript"/>
        </w:rPr>
        <w:t>sid,cid</w:t>
      </w:r>
      <w:r>
        <w:t xml:space="preserve"> Takes) / (</w:t>
      </w:r>
      <w:r w:rsidRPr="00CA67BD">
        <w:rPr>
          <w:rFonts w:ascii="Courier New" w:eastAsia="Courier New" w:hAnsi="Courier New" w:cs="Courier New"/>
          <w:b/>
          <w:color w:val="202124"/>
        </w:rPr>
        <w:t>π</w:t>
      </w:r>
      <w:r w:rsidRPr="00CA67BD">
        <w:rPr>
          <w:vertAlign w:val="subscript"/>
        </w:rPr>
        <w:t>cid</w:t>
      </w:r>
      <w:r>
        <w:t xml:space="preserve"> Course)</w:t>
      </w:r>
      <w:r w:rsidRPr="00CA67BD">
        <w:rPr>
          <w:rFonts w:ascii="Courier New" w:eastAsia="Courier New" w:hAnsi="Courier New" w:cs="Courier New"/>
        </w:rPr>
        <w:tab/>
      </w:r>
      <w:r w:rsidRPr="00CA67BD">
        <w:rPr>
          <w:rFonts w:ascii="Courier New" w:eastAsia="Courier New" w:hAnsi="Courier New" w:cs="Courier New"/>
        </w:rPr>
        <w:tab/>
      </w:r>
      <w:r w:rsidRPr="00CA67BD">
        <w:rPr>
          <w:rFonts w:ascii="Courier New" w:eastAsia="Courier New" w:hAnsi="Courier New" w:cs="Courier New"/>
        </w:rPr>
        <w:tab/>
      </w:r>
      <w:ins w:id="290" w:author="Vidun Jayakody" w:date="2023-10-05T16:11:00Z">
        <w:r w:rsidR="00CA67BD">
          <w:rPr>
            <w:rFonts w:ascii="Courier New" w:eastAsia="Courier New" w:hAnsi="Courier New" w:cs="Courier New"/>
          </w:rPr>
          <w:tab/>
        </w:r>
      </w:ins>
      <w:del w:id="291" w:author="Vidun Jayakody" w:date="2023-10-05T16:11:00Z">
        <w:r w:rsidRPr="00CA67BD" w:rsidDel="00CA67BD">
          <w:rPr>
            <w:rFonts w:ascii="Courier New" w:eastAsia="Courier New" w:hAnsi="Courier New" w:cs="Courier New"/>
          </w:rPr>
          <w:tab/>
        </w:r>
        <w:r w:rsidRPr="00CA67BD" w:rsidDel="00CA67BD">
          <w:rPr>
            <w:rFonts w:ascii="Courier New" w:eastAsia="Courier New" w:hAnsi="Courier New" w:cs="Courier New"/>
          </w:rPr>
          <w:tab/>
        </w:r>
      </w:del>
      <w:r w:rsidRPr="00CA67BD">
        <w:rPr>
          <w:rFonts w:ascii="Courier New" w:eastAsia="Courier New" w:hAnsi="Courier New" w:cs="Courier New"/>
        </w:rPr>
        <w:tab/>
      </w:r>
      <w:r w:rsidRPr="00CA67BD">
        <w:rPr>
          <w:rFonts w:ascii="Courier New" w:eastAsia="Courier New" w:hAnsi="Courier New" w:cs="Courier New"/>
        </w:rPr>
        <w:tab/>
      </w:r>
      <w:r w:rsidRPr="00CA67BD">
        <w:rPr>
          <w:rFonts w:ascii="Courier New" w:eastAsia="Courier New" w:hAnsi="Courier New" w:cs="Courier New"/>
        </w:rPr>
        <w:tab/>
      </w:r>
      <w:r w:rsidRPr="00CA67BD">
        <w:rPr>
          <w:rFonts w:ascii="Courier New" w:eastAsia="Courier New" w:hAnsi="Courier New" w:cs="Courier New"/>
        </w:rPr>
        <w:tab/>
      </w:r>
      <w:r w:rsidRPr="00CA67BD">
        <w:rPr>
          <w:rFonts w:ascii="Courier New" w:eastAsia="Courier New" w:hAnsi="Courier New" w:cs="Courier New"/>
          <w:b/>
        </w:rPr>
        <w:t>[1 mark]</w:t>
      </w:r>
    </w:p>
    <w:tbl>
      <w:tblPr>
        <w:tblStyle w:val="a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6F8E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84" w14:textId="77777777" w:rsidR="00310B78" w:rsidDel="00CA67BD" w:rsidRDefault="00310B78">
            <w:pPr>
              <w:widowControl w:val="0"/>
              <w:spacing w:line="240" w:lineRule="auto"/>
              <w:rPr>
                <w:del w:id="292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5" w14:textId="77777777" w:rsidR="00310B78" w:rsidDel="00CA67BD" w:rsidRDefault="00310B78">
            <w:pPr>
              <w:widowControl w:val="0"/>
              <w:spacing w:line="240" w:lineRule="auto"/>
              <w:rPr>
                <w:del w:id="293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6" w14:textId="77777777" w:rsidR="00310B78" w:rsidDel="00CA67BD" w:rsidRDefault="00310B78">
            <w:pPr>
              <w:widowControl w:val="0"/>
              <w:spacing w:line="240" w:lineRule="auto"/>
              <w:rPr>
                <w:del w:id="294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1108817D" w14:textId="6D7A0DE1" w:rsidR="00FE19A8" w:rsidRPr="00FE19A8" w:rsidDel="00CA67BD" w:rsidRDefault="00FE19A8" w:rsidP="00FE19A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295" w:author="Vidun Jayakody" w:date="2023-10-05T16:09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296" w:author="Vidun Jayakody" w:date="2023-10-05T16:09:00Z">
              <w:r w:rsidRPr="00FE19A8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sid</w:delText>
              </w:r>
            </w:del>
          </w:p>
          <w:p w14:paraId="0E5C473E" w14:textId="067E45C2" w:rsidR="00FE19A8" w:rsidRPr="00FE19A8" w:rsidDel="00CA67BD" w:rsidRDefault="00FE19A8" w:rsidP="00FE19A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del w:id="297" w:author="Vidun Jayakody" w:date="2023-10-05T16:09:00Z"/>
                <w:rFonts w:ascii="FiraCode Nerd Font Mono" w:hAnsi="FiraCode Nerd Font Mono" w:cs="FiraCode Nerd Font Mono"/>
                <w:color w:val="000000" w:themeColor="text1"/>
                <w:lang w:val="en-US"/>
              </w:rPr>
            </w:pPr>
            <w:del w:id="298" w:author="Vidun Jayakody" w:date="2023-10-05T16:09:00Z">
              <w:r w:rsidRPr="00FE19A8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---</w:delText>
              </w:r>
            </w:del>
          </w:p>
          <w:p w14:paraId="27086F87" w14:textId="40056C1C" w:rsidR="00310B78" w:rsidRPr="00FE19A8" w:rsidRDefault="00FE19A8" w:rsidP="00CA67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u w:val="single"/>
              </w:rPr>
              <w:pPrChange w:id="299" w:author="Vidun Jayakody" w:date="2023-10-05T16:09:00Z">
                <w:pPr>
                  <w:widowControl w:val="0"/>
                  <w:spacing w:line="240" w:lineRule="auto"/>
                </w:pPr>
              </w:pPrChange>
            </w:pPr>
            <w:del w:id="300" w:author="Vidun Jayakody" w:date="2023-10-05T16:09:00Z">
              <w:r w:rsidRPr="00FE19A8" w:rsidDel="00CA67BD">
                <w:rPr>
                  <w:rFonts w:ascii="FiraCode Nerd Font Mono" w:hAnsi="FiraCode Nerd Font Mono" w:cs="FiraCode Nerd Font Mono"/>
                  <w:color w:val="000000" w:themeColor="text1"/>
                  <w:lang w:val="en-US"/>
                </w:rPr>
                <w:delText>1</w:delText>
              </w:r>
            </w:del>
          </w:p>
          <w:tbl>
            <w:tblPr>
              <w:tblStyle w:val="a8"/>
              <w:tblW w:w="1125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25"/>
            </w:tblGrid>
            <w:tr w:rsidR="00CA67BD" w14:paraId="7EE6C194" w14:textId="77777777" w:rsidTr="00AF5EEB">
              <w:trPr>
                <w:trHeight w:val="170"/>
                <w:ins w:id="301" w:author="Vidun Jayakody" w:date="2023-10-05T16:09:00Z"/>
              </w:trPr>
              <w:tc>
                <w:tcPr>
                  <w:tcW w:w="112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7C2954E" w14:textId="5B2F312C" w:rsidR="00CA67BD" w:rsidRDefault="00CA67BD" w:rsidP="00CA67BD">
                  <w:pPr>
                    <w:widowControl w:val="0"/>
                    <w:spacing w:line="240" w:lineRule="auto"/>
                    <w:jc w:val="center"/>
                    <w:rPr>
                      <w:ins w:id="302" w:author="Vidun Jayakody" w:date="2023-10-05T16:09:00Z"/>
                      <w:b/>
                      <w:color w:val="FFFFFF"/>
                      <w:sz w:val="16"/>
                      <w:szCs w:val="16"/>
                    </w:rPr>
                  </w:pPr>
                  <w:ins w:id="303" w:author="Vidun Jayakody" w:date="2023-10-05T16:09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sid</w:t>
                    </w:r>
                  </w:ins>
                </w:p>
              </w:tc>
            </w:tr>
            <w:tr w:rsidR="00CA67BD" w14:paraId="2B49C0C3" w14:textId="77777777" w:rsidTr="00AF5EEB">
              <w:trPr>
                <w:trHeight w:val="251"/>
                <w:ins w:id="304" w:author="Vidun Jayakody" w:date="2023-10-05T16:09:00Z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59D36BC" w14:textId="5FF6DD67" w:rsidR="00CA67BD" w:rsidRDefault="00CA67BD" w:rsidP="00CA67BD">
                  <w:pPr>
                    <w:widowControl w:val="0"/>
                    <w:spacing w:line="240" w:lineRule="auto"/>
                    <w:rPr>
                      <w:ins w:id="305" w:author="Vidun Jayakody" w:date="2023-10-05T16:09:00Z"/>
                      <w:sz w:val="18"/>
                      <w:szCs w:val="18"/>
                    </w:rPr>
                  </w:pPr>
                  <w:ins w:id="306" w:author="Vidun Jayakody" w:date="2023-10-05T16:09:00Z">
                    <w:r>
                      <w:rPr>
                        <w:sz w:val="18"/>
                        <w:szCs w:val="18"/>
                      </w:rPr>
                      <w:t>1</w:t>
                    </w:r>
                  </w:ins>
                </w:p>
              </w:tc>
            </w:tr>
          </w:tbl>
          <w:p w14:paraId="27086F88" w14:textId="77777777" w:rsidR="00310B78" w:rsidDel="00CA67BD" w:rsidRDefault="00310B78">
            <w:pPr>
              <w:widowControl w:val="0"/>
              <w:spacing w:line="240" w:lineRule="auto"/>
              <w:rPr>
                <w:del w:id="307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9" w14:textId="77777777" w:rsidR="00310B78" w:rsidDel="00CA67BD" w:rsidRDefault="00310B78">
            <w:pPr>
              <w:widowControl w:val="0"/>
              <w:spacing w:line="240" w:lineRule="auto"/>
              <w:rPr>
                <w:del w:id="308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A" w14:textId="77777777" w:rsidR="00310B78" w:rsidDel="00CA67BD" w:rsidRDefault="00310B78">
            <w:pPr>
              <w:widowControl w:val="0"/>
              <w:spacing w:line="240" w:lineRule="auto"/>
              <w:rPr>
                <w:del w:id="309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B" w14:textId="77777777" w:rsidR="00310B78" w:rsidDel="00CA67BD" w:rsidRDefault="00310B78">
            <w:pPr>
              <w:widowControl w:val="0"/>
              <w:spacing w:line="240" w:lineRule="auto"/>
              <w:rPr>
                <w:del w:id="310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C" w14:textId="77777777" w:rsidR="00310B78" w:rsidDel="00CA67BD" w:rsidRDefault="00310B78">
            <w:pPr>
              <w:widowControl w:val="0"/>
              <w:spacing w:line="240" w:lineRule="auto"/>
              <w:rPr>
                <w:del w:id="311" w:author="Vidun Jayakody" w:date="2023-10-05T16:0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6F8D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27086F8F" w14:textId="77777777" w:rsidR="00310B78" w:rsidDel="00CA67BD" w:rsidRDefault="00310B78">
      <w:pPr>
        <w:widowControl w:val="0"/>
        <w:spacing w:line="240" w:lineRule="auto"/>
        <w:rPr>
          <w:del w:id="312" w:author="Vidun Jayakody" w:date="2023-10-05T16:11:00Z"/>
          <w:b/>
          <w:u w:val="single"/>
        </w:rPr>
      </w:pPr>
    </w:p>
    <w:p w14:paraId="1C907057" w14:textId="77777777" w:rsidR="00CA67BD" w:rsidRDefault="00CA67BD">
      <w:pPr>
        <w:widowControl w:val="0"/>
        <w:spacing w:line="240" w:lineRule="auto"/>
        <w:rPr>
          <w:ins w:id="313" w:author="Vidun Jayakody" w:date="2023-10-05T16:12:00Z"/>
          <w:b/>
          <w:u w:val="single"/>
        </w:rPr>
      </w:pPr>
    </w:p>
    <w:p w14:paraId="27086F90" w14:textId="77777777" w:rsidR="00310B78" w:rsidDel="00CA67BD" w:rsidRDefault="00310B78">
      <w:pPr>
        <w:widowControl w:val="0"/>
        <w:spacing w:line="240" w:lineRule="auto"/>
        <w:rPr>
          <w:del w:id="314" w:author="Vidun Jayakody" w:date="2023-10-05T16:11:00Z"/>
          <w:b/>
          <w:u w:val="single"/>
        </w:rPr>
      </w:pPr>
    </w:p>
    <w:p w14:paraId="27086F91" w14:textId="77777777" w:rsidR="00310B78" w:rsidRDefault="00310B78">
      <w:pPr>
        <w:widowControl w:val="0"/>
        <w:spacing w:line="240" w:lineRule="auto"/>
        <w:rPr>
          <w:b/>
          <w:u w:val="single"/>
        </w:rPr>
      </w:pPr>
    </w:p>
    <w:p w14:paraId="27086F92" w14:textId="77777777" w:rsidR="00310B78" w:rsidRDefault="00310B78">
      <w:pPr>
        <w:widowControl w:val="0"/>
        <w:spacing w:line="240" w:lineRule="auto"/>
        <w:rPr>
          <w:b/>
          <w:u w:val="single"/>
        </w:rPr>
      </w:pPr>
    </w:p>
    <w:p w14:paraId="27086F93" w14:textId="77777777" w:rsidR="00310B78" w:rsidRDefault="002C3E92">
      <w:pPr>
        <w:widowControl w:val="0"/>
        <w:spacing w:line="240" w:lineRule="auto"/>
      </w:pPr>
      <w:r>
        <w:rPr>
          <w:b/>
          <w:u w:val="single"/>
        </w:rPr>
        <w:t>Question (2):</w:t>
      </w:r>
    </w:p>
    <w:p w14:paraId="27086F94" w14:textId="77777777" w:rsidR="00310B78" w:rsidRDefault="002C3E92">
      <w:pPr>
        <w:widowControl w:val="0"/>
        <w:spacing w:line="240" w:lineRule="auto"/>
      </w:pPr>
      <w:r>
        <w:t>Consider the following relational database instance where</w:t>
      </w:r>
    </w:p>
    <w:p w14:paraId="27086F95" w14:textId="77777777" w:rsidR="00310B78" w:rsidRDefault="002C3E92">
      <w:pPr>
        <w:widowControl w:val="0"/>
        <w:numPr>
          <w:ilvl w:val="0"/>
          <w:numId w:val="2"/>
        </w:numPr>
        <w:spacing w:line="240" w:lineRule="auto"/>
      </w:pPr>
      <w:r>
        <w:t xml:space="preserve">For the “Employee” relation, </w:t>
      </w:r>
    </w:p>
    <w:p w14:paraId="27086F96" w14:textId="77777777" w:rsidR="00310B78" w:rsidRDefault="002C3E92">
      <w:pPr>
        <w:widowControl w:val="0"/>
        <w:numPr>
          <w:ilvl w:val="1"/>
          <w:numId w:val="2"/>
        </w:numPr>
        <w:spacing w:line="240" w:lineRule="auto"/>
      </w:pPr>
      <w:r>
        <w:t>the “</w:t>
      </w:r>
      <w:r>
        <w:rPr>
          <w:rFonts w:ascii="Consolas" w:eastAsia="Consolas" w:hAnsi="Consolas" w:cs="Consolas"/>
        </w:rPr>
        <w:t>EManager</w:t>
      </w:r>
      <w:r>
        <w:t xml:space="preserve">” column refers to the EID of the manager of the current employee. For example, the employee </w:t>
      </w:r>
      <w:r>
        <w:rPr>
          <w:rFonts w:ascii="Consolas" w:eastAsia="Consolas" w:hAnsi="Consolas" w:cs="Consolas"/>
        </w:rPr>
        <w:t>(22222, Einstein)</w:t>
      </w:r>
      <w:r>
        <w:t xml:space="preserve"> is the manager of</w:t>
      </w:r>
      <w:r>
        <w:rPr>
          <w:rFonts w:ascii="Consolas" w:eastAsia="Consolas" w:hAnsi="Consolas" w:cs="Consolas"/>
        </w:rPr>
        <w:t xml:space="preserve"> (12121, Wu), (32343, El Said), (45565, Katz),</w:t>
      </w:r>
      <w:r>
        <w:t xml:space="preserve"> and</w:t>
      </w:r>
      <w:r>
        <w:rPr>
          <w:rFonts w:ascii="Consolas" w:eastAsia="Consolas" w:hAnsi="Consolas" w:cs="Consolas"/>
        </w:rPr>
        <w:t xml:space="preserve"> (98345, Kim), and so on</w:t>
      </w:r>
      <w:r>
        <w:t xml:space="preserve">. </w:t>
      </w:r>
    </w:p>
    <w:p w14:paraId="27086F97" w14:textId="77777777" w:rsidR="00310B78" w:rsidRDefault="002C3E92">
      <w:pPr>
        <w:widowControl w:val="0"/>
        <w:numPr>
          <w:ilvl w:val="1"/>
          <w:numId w:val="2"/>
        </w:numPr>
        <w:spacing w:line="240" w:lineRule="auto"/>
      </w:pPr>
      <w:r>
        <w:t>the “</w:t>
      </w:r>
      <w:r>
        <w:rPr>
          <w:rFonts w:ascii="Consolas" w:eastAsia="Consolas" w:hAnsi="Consolas" w:cs="Consolas"/>
        </w:rPr>
        <w:t>EDepart</w:t>
      </w:r>
      <w:r>
        <w:t>” column refers to a department in the “</w:t>
      </w:r>
      <w:r>
        <w:rPr>
          <w:rFonts w:ascii="Consolas" w:eastAsia="Consolas" w:hAnsi="Consolas" w:cs="Consolas"/>
        </w:rPr>
        <w:t>Department</w:t>
      </w:r>
      <w:r>
        <w:t>” relation. For example, the department’s id of (12121, Wu) is 2. This id=2 refers to the “</w:t>
      </w:r>
      <w:r>
        <w:rPr>
          <w:rFonts w:ascii="Consolas" w:eastAsia="Consolas" w:hAnsi="Consolas" w:cs="Consolas"/>
        </w:rPr>
        <w:t>Accounting</w:t>
      </w:r>
      <w:r>
        <w:t>” department in the “</w:t>
      </w:r>
      <w:r>
        <w:rPr>
          <w:rFonts w:ascii="Consolas" w:eastAsia="Consolas" w:hAnsi="Consolas" w:cs="Consolas"/>
        </w:rPr>
        <w:t>Department</w:t>
      </w:r>
      <w:r>
        <w:t>” relation.</w:t>
      </w:r>
    </w:p>
    <w:p w14:paraId="27086F98" w14:textId="77777777" w:rsidR="00310B78" w:rsidRDefault="002C3E92">
      <w:pPr>
        <w:widowControl w:val="0"/>
        <w:spacing w:line="240" w:lineRule="auto"/>
      </w:pPr>
      <w:r>
        <w:t>.</w:t>
      </w:r>
    </w:p>
    <w:tbl>
      <w:tblPr>
        <w:tblStyle w:val="a4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5355"/>
      </w:tblGrid>
      <w:tr w:rsidR="00310B78" w14:paraId="27087009" w14:textId="77777777">
        <w:trPr>
          <w:trHeight w:val="3739"/>
        </w:trPr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99" w14:textId="77777777" w:rsidR="00310B78" w:rsidRDefault="002C3E92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</w:rPr>
              <w:t>Employee</w:t>
            </w:r>
          </w:p>
          <w:tbl>
            <w:tblPr>
              <w:tblStyle w:val="a5"/>
              <w:tblW w:w="4680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5"/>
              <w:gridCol w:w="1097"/>
              <w:gridCol w:w="936"/>
              <w:gridCol w:w="936"/>
              <w:gridCol w:w="746"/>
            </w:tblGrid>
            <w:tr w:rsidR="00310B78" w14:paraId="27086F9F" w14:textId="77777777" w:rsidTr="002C3E92">
              <w:trPr>
                <w:trHeight w:val="169"/>
              </w:trPr>
              <w:tc>
                <w:tcPr>
                  <w:tcW w:w="96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9A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EID</w:t>
                  </w:r>
                </w:p>
              </w:tc>
              <w:tc>
                <w:tcPr>
                  <w:tcW w:w="1097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9B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EName</w:t>
                  </w:r>
                </w:p>
              </w:tc>
              <w:tc>
                <w:tcPr>
                  <w:tcW w:w="936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9C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ESalary</w:t>
                  </w:r>
                </w:p>
              </w:tc>
              <w:tc>
                <w:tcPr>
                  <w:tcW w:w="936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9D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EManager</w:t>
                  </w:r>
                </w:p>
              </w:tc>
              <w:tc>
                <w:tcPr>
                  <w:tcW w:w="746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9E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EDepart</w:t>
                  </w:r>
                </w:p>
              </w:tc>
            </w:tr>
            <w:tr w:rsidR="00310B78" w14:paraId="27086FA5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1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Einstein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95000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3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310B78" w14:paraId="27086FAB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12121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7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Wu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8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90000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9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310B78" w14:paraId="27086FB1" w14:textId="77777777" w:rsidTr="002C3E92">
              <w:trPr>
                <w:trHeight w:val="215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32343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D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 Said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A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</w:tr>
            <w:tr w:rsidR="00310B78" w14:paraId="27086FB7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45565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3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Katz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75000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</w:tr>
            <w:tr w:rsidR="00310B78" w14:paraId="27086FBD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8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9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Kim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B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6FC3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76766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B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Crick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72000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1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6FC9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10101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Srinivasan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7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8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6FCF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58583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B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Califieri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62000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D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C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6FD5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83821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1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Brandt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92000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3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6FDB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15151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7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Mozart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8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9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6FE1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33456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D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Gold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87000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D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12121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310B78" w14:paraId="27086FE7" w14:textId="77777777" w:rsidTr="002C3E92">
              <w:trPr>
                <w:trHeight w:val="188"/>
              </w:trPr>
              <w:tc>
                <w:tcPr>
                  <w:tcW w:w="9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76543</w:t>
                  </w:r>
                </w:p>
              </w:tc>
              <w:tc>
                <w:tcPr>
                  <w:tcW w:w="1097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3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Singh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80000</w:t>
                  </w:r>
                </w:p>
              </w:tc>
              <w:tc>
                <w:tcPr>
                  <w:tcW w:w="93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12121</w:t>
                  </w:r>
                </w:p>
              </w:tc>
              <w:tc>
                <w:tcPr>
                  <w:tcW w:w="746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27086FE8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FE9" w14:textId="77777777" w:rsidR="00310B78" w:rsidRDefault="002C3E92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</w:rPr>
              <w:t>Department</w:t>
            </w:r>
          </w:p>
          <w:tbl>
            <w:tblPr>
              <w:tblStyle w:val="a6"/>
              <w:tblW w:w="4035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0"/>
              <w:gridCol w:w="1485"/>
              <w:gridCol w:w="960"/>
              <w:gridCol w:w="960"/>
            </w:tblGrid>
            <w:tr w:rsidR="00310B78" w14:paraId="27086FEE" w14:textId="77777777">
              <w:trPr>
                <w:trHeight w:val="180"/>
              </w:trPr>
              <w:tc>
                <w:tcPr>
                  <w:tcW w:w="63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A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DID</w:t>
                  </w:r>
                </w:p>
              </w:tc>
              <w:tc>
                <w:tcPr>
                  <w:tcW w:w="148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B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DName</w:t>
                  </w:r>
                </w:p>
              </w:tc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C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DLocation</w:t>
                  </w:r>
                </w:p>
              </w:tc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D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DBudget</w:t>
                  </w:r>
                </w:p>
              </w:tc>
            </w:tr>
            <w:tr w:rsidR="00310B78" w14:paraId="27086FF3" w14:textId="77777777">
              <w:trPr>
                <w:trHeight w:val="220"/>
              </w:trPr>
              <w:tc>
                <w:tcPr>
                  <w:tcW w:w="63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E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CEO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1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Toronto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10,000</w:t>
                  </w:r>
                </w:p>
              </w:tc>
            </w:tr>
            <w:tr w:rsidR="00310B78" w14:paraId="27086FF8" w14:textId="77777777">
              <w:trPr>
                <w:trHeight w:val="220"/>
              </w:trPr>
              <w:tc>
                <w:tcPr>
                  <w:tcW w:w="63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Accounting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Ottawa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7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100,000</w:t>
                  </w:r>
                </w:p>
              </w:tc>
            </w:tr>
            <w:tr w:rsidR="00310B78" w14:paraId="27086FFD" w14:textId="77777777">
              <w:trPr>
                <w:trHeight w:val="251"/>
              </w:trPr>
              <w:tc>
                <w:tcPr>
                  <w:tcW w:w="63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9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Media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B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Ottawa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30,000</w:t>
                  </w:r>
                </w:p>
              </w:tc>
            </w:tr>
            <w:tr w:rsidR="00310B78" w14:paraId="27087002" w14:textId="77777777">
              <w:trPr>
                <w:trHeight w:val="220"/>
              </w:trPr>
              <w:tc>
                <w:tcPr>
                  <w:tcW w:w="63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8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6FF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Research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0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Ottawa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01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20,000</w:t>
                  </w:r>
                </w:p>
              </w:tc>
            </w:tr>
            <w:tr w:rsidR="00310B78" w14:paraId="27087007" w14:textId="77777777">
              <w:trPr>
                <w:trHeight w:val="220"/>
              </w:trPr>
              <w:tc>
                <w:tcPr>
                  <w:tcW w:w="63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03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8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0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0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Ottawa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0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500,000</w:t>
                  </w:r>
                </w:p>
              </w:tc>
            </w:tr>
          </w:tbl>
          <w:p w14:paraId="27087008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2708700A" w14:textId="77777777" w:rsidR="00310B78" w:rsidRDefault="00310B78">
      <w:pPr>
        <w:widowControl w:val="0"/>
        <w:spacing w:line="240" w:lineRule="auto"/>
        <w:rPr>
          <w:b/>
          <w:u w:val="single"/>
        </w:rPr>
      </w:pPr>
    </w:p>
    <w:p w14:paraId="2708700B" w14:textId="77777777" w:rsidR="00310B78" w:rsidRDefault="002C3E92">
      <w:pPr>
        <w:widowControl w:val="0"/>
        <w:spacing w:line="240" w:lineRule="auto"/>
      </w:pPr>
      <w:r>
        <w:t>Write relational algebra and tuple-relational-calculus expressions to solve the following questions, and show the resulting table for each example. The first example is solved to show you how to answer each question</w:t>
      </w:r>
    </w:p>
    <w:p w14:paraId="2708700C" w14:textId="77777777" w:rsidR="00310B78" w:rsidRDefault="00310B78">
      <w:pPr>
        <w:widowControl w:val="0"/>
        <w:spacing w:line="240" w:lineRule="auto"/>
      </w:pPr>
    </w:p>
    <w:p w14:paraId="2708700D" w14:textId="77777777" w:rsidR="00310B78" w:rsidRDefault="002C3E92">
      <w:pPr>
        <w:widowControl w:val="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lastRenderedPageBreak/>
        <w:t>(a)</w:t>
      </w:r>
      <w:r>
        <w:rPr>
          <w:rFonts w:ascii="Courier New" w:eastAsia="Courier New" w:hAnsi="Courier New" w:cs="Courier New"/>
        </w:rPr>
        <w:t>Return the employees whose salaries are less than $80,000.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[0 marks]</w:t>
      </w:r>
    </w:p>
    <w:p w14:paraId="2708700E" w14:textId="77777777" w:rsidR="00310B78" w:rsidRDefault="002C3E92">
      <w:pPr>
        <w:widowControl w:val="0"/>
        <w:spacing w:line="240" w:lineRule="auto"/>
        <w:jc w:val="center"/>
        <w:rPr>
          <w:rFonts w:ascii="Courier New" w:eastAsia="Courier New" w:hAnsi="Courier New" w:cs="Courier New"/>
          <w:b/>
          <w:color w:val="980000"/>
          <w:u w:val="single"/>
        </w:rPr>
      </w:pPr>
      <w:r>
        <w:rPr>
          <w:rFonts w:ascii="Courier New" w:eastAsia="Courier New" w:hAnsi="Courier New" w:cs="Courier New"/>
          <w:b/>
        </w:rPr>
        <w:t>Answer</w:t>
      </w:r>
    </w:p>
    <w:tbl>
      <w:tblPr>
        <w:tblStyle w:val="a7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41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0F" w14:textId="77777777" w:rsidR="00310B78" w:rsidRDefault="002C3E9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1155CC"/>
              </w:rPr>
            </w:pPr>
            <w:r>
              <w:rPr>
                <w:rFonts w:ascii="Courier New" w:eastAsia="Courier New" w:hAnsi="Courier New" w:cs="Courier New"/>
                <w:b/>
                <w:color w:val="1155CC"/>
                <w:u w:val="single"/>
              </w:rPr>
              <w:t>Relational Algebra Expression:</w:t>
            </w:r>
            <w:r>
              <w:rPr>
                <w:rFonts w:ascii="Courier New" w:eastAsia="Courier New" w:hAnsi="Courier New" w:cs="Courier New"/>
                <w:color w:val="1155CC"/>
              </w:rPr>
              <w:t xml:space="preserve"> </w:t>
            </w:r>
          </w:p>
          <w:p w14:paraId="27087010" w14:textId="77777777" w:rsidR="00310B78" w:rsidRDefault="002C3E9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color w:val="1155CC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1155CC"/>
                <w:sz w:val="24"/>
                <w:szCs w:val="24"/>
              </w:rPr>
              <w:t>𝞂</w:t>
            </w:r>
            <w:r>
              <w:rPr>
                <w:rFonts w:ascii="Courier New" w:eastAsia="Courier New" w:hAnsi="Courier New" w:cs="Courier New"/>
                <w:color w:val="1155CC"/>
                <w:sz w:val="24"/>
                <w:szCs w:val="24"/>
                <w:vertAlign w:val="subscript"/>
              </w:rPr>
              <w:t>ESalary&lt;80000</w:t>
            </w:r>
            <w:r>
              <w:rPr>
                <w:rFonts w:ascii="Courier New" w:eastAsia="Courier New" w:hAnsi="Courier New" w:cs="Courier New"/>
                <w:color w:val="1155CC"/>
                <w:sz w:val="24"/>
                <w:szCs w:val="24"/>
              </w:rPr>
              <w:t>(Employee)</w:t>
            </w:r>
          </w:p>
          <w:p w14:paraId="27087011" w14:textId="77777777" w:rsidR="00310B78" w:rsidRDefault="002C3E9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1155CC"/>
              </w:rPr>
            </w:pPr>
            <w:r>
              <w:rPr>
                <w:rFonts w:ascii="Courier New" w:eastAsia="Courier New" w:hAnsi="Courier New" w:cs="Courier New"/>
                <w:b/>
                <w:color w:val="1155CC"/>
                <w:u w:val="single"/>
              </w:rPr>
              <w:t>Tuple Relational Calculus Expression:</w:t>
            </w:r>
            <w:r>
              <w:rPr>
                <w:rFonts w:ascii="Courier New" w:eastAsia="Courier New" w:hAnsi="Courier New" w:cs="Courier New"/>
                <w:color w:val="1155CC"/>
              </w:rPr>
              <w:t xml:space="preserve"> </w:t>
            </w:r>
          </w:p>
          <w:p w14:paraId="27087012" w14:textId="77777777" w:rsidR="00310B78" w:rsidRDefault="002C3E9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color w:val="1155CC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1155CC"/>
                <w:sz w:val="24"/>
                <w:szCs w:val="24"/>
              </w:rPr>
              <w:t xml:space="preserve">{e.*|  </w:t>
            </w:r>
            <w:r>
              <w:rPr>
                <w:rFonts w:ascii="Gungsuh" w:eastAsia="Gungsuh" w:hAnsi="Gungsuh" w:cs="Gungsuh"/>
                <w:color w:val="1155CC"/>
                <w:sz w:val="24"/>
                <w:szCs w:val="24"/>
              </w:rPr>
              <w:tab/>
              <w:t xml:space="preserve">e ∈ Employee AND </w:t>
            </w:r>
          </w:p>
          <w:p w14:paraId="27087013" w14:textId="77777777" w:rsidR="00310B78" w:rsidRDefault="002C3E92">
            <w:pPr>
              <w:widowControl w:val="0"/>
              <w:spacing w:line="240" w:lineRule="auto"/>
              <w:ind w:left="1440" w:firstLine="720"/>
              <w:rPr>
                <w:rFonts w:ascii="Courier New" w:eastAsia="Courier New" w:hAnsi="Courier New" w:cs="Courier New"/>
                <w:color w:val="1155CC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1155CC"/>
                <w:sz w:val="24"/>
                <w:szCs w:val="24"/>
              </w:rPr>
              <w:t>e.ESalary&lt;80000}</w:t>
            </w:r>
          </w:p>
          <w:p w14:paraId="27087014" w14:textId="77777777" w:rsidR="00310B78" w:rsidRDefault="002C3E9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1155CC"/>
                <w:sz w:val="34"/>
                <w:szCs w:val="34"/>
              </w:rPr>
            </w:pPr>
            <w:r>
              <w:rPr>
                <w:rFonts w:ascii="Courier New" w:eastAsia="Courier New" w:hAnsi="Courier New" w:cs="Courier New"/>
                <w:b/>
                <w:color w:val="1155CC"/>
                <w:u w:val="single"/>
              </w:rPr>
              <w:t>Returned Result:</w:t>
            </w:r>
          </w:p>
          <w:p w14:paraId="27087015" w14:textId="77777777" w:rsidR="00310B78" w:rsidRDefault="002C3E92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</w:rPr>
              <w:t>Employee</w:t>
            </w:r>
          </w:p>
          <w:tbl>
            <w:tblPr>
              <w:tblStyle w:val="a8"/>
              <w:tblW w:w="4800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0"/>
              <w:gridCol w:w="1125"/>
              <w:gridCol w:w="960"/>
              <w:gridCol w:w="960"/>
              <w:gridCol w:w="765"/>
            </w:tblGrid>
            <w:tr w:rsidR="00310B78" w14:paraId="2708701B" w14:textId="77777777">
              <w:trPr>
                <w:trHeight w:val="198"/>
              </w:trPr>
              <w:tc>
                <w:tcPr>
                  <w:tcW w:w="99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6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EID</w:t>
                  </w:r>
                </w:p>
              </w:tc>
              <w:tc>
                <w:tcPr>
                  <w:tcW w:w="112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7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EName</w:t>
                  </w:r>
                </w:p>
              </w:tc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8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ESalary</w:t>
                  </w:r>
                </w:p>
              </w:tc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9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EManager</w:t>
                  </w:r>
                </w:p>
              </w:tc>
              <w:tc>
                <w:tcPr>
                  <w:tcW w:w="76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A" w14:textId="77777777" w:rsidR="00310B78" w:rsidRDefault="002C3E9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EDepart</w:t>
                  </w:r>
                </w:p>
              </w:tc>
            </w:tr>
            <w:tr w:rsidR="00310B78" w14:paraId="27087021" w14:textId="77777777">
              <w:trPr>
                <w:trHeight w:val="251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32343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D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 Said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1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</w:tr>
            <w:tr w:rsidR="00310B78" w14:paraId="27087027" w14:textId="77777777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45565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3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Katz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75000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</w:tr>
            <w:tr w:rsidR="00310B78" w14:paraId="2708702D" w14:textId="77777777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8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76766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9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Crick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72000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B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7033" w14:textId="77777777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10101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2F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Srinivasan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0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1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2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7039" w14:textId="77777777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4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58583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5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Califieri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6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62000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7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8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310B78" w14:paraId="2708703F" w14:textId="77777777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A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15151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B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Mozart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C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D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8703E" w14:textId="77777777" w:rsidR="00310B78" w:rsidRDefault="002C3E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</w:tbl>
          <w:p w14:paraId="27087040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27087043" w14:textId="77777777" w:rsidR="00310B78" w:rsidRDefault="00310B78">
      <w:pPr>
        <w:widowControl w:val="0"/>
        <w:spacing w:line="240" w:lineRule="auto"/>
        <w:rPr>
          <w:rFonts w:ascii="Courier New" w:eastAsia="Courier New" w:hAnsi="Courier New" w:cs="Courier New"/>
          <w:b/>
        </w:rPr>
      </w:pPr>
    </w:p>
    <w:p w14:paraId="27087044" w14:textId="77777777" w:rsidR="00310B78" w:rsidRDefault="002C3E92">
      <w:pPr>
        <w:widowControl w:val="0"/>
        <w:spacing w:line="240" w:lineRule="auto"/>
        <w:rPr>
          <w:rFonts w:ascii="Courier New" w:eastAsia="Courier New" w:hAnsi="Courier New" w:cs="Courier New"/>
          <w:b/>
          <w:color w:val="980000"/>
          <w:u w:val="single"/>
        </w:rPr>
      </w:pPr>
      <w:r>
        <w:rPr>
          <w:rFonts w:ascii="Courier New" w:eastAsia="Courier New" w:hAnsi="Courier New" w:cs="Courier New"/>
          <w:b/>
        </w:rPr>
        <w:t>(b)</w:t>
      </w:r>
      <w:r>
        <w:rPr>
          <w:rFonts w:ascii="Courier New" w:eastAsia="Courier New" w:hAnsi="Courier New" w:cs="Courier New"/>
        </w:rPr>
        <w:t>Return employees who are working in department number 5.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[3 marks]</w:t>
      </w:r>
    </w:p>
    <w:tbl>
      <w:tblPr>
        <w:tblStyle w:val="a9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54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9A0" w14:textId="09F8306D" w:rsidR="00461464" w:rsidRPr="002A7BA9" w:rsidRDefault="00461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</w:pPr>
            <w:r w:rsidRPr="002A7BA9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Relational Algebra Expression:</w:t>
            </w:r>
          </w:p>
          <w:p w14:paraId="2708704B" w14:textId="57C8C3C4" w:rsidR="00310B78" w:rsidRPr="00D10B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Cs/>
                <w:color w:val="000000" w:themeColor="text1"/>
                <w:sz w:val="20"/>
                <w:szCs w:val="20"/>
                <w:rPrChange w:id="315" w:author="Vidun Jayakody" w:date="2023-10-05T17:29:00Z">
                  <w:rPr>
                    <w:rFonts w:ascii="Courier New" w:eastAsia="Courier New" w:hAnsi="Courier New" w:cs="Courier New"/>
                    <w:b/>
                    <w:color w:val="000000" w:themeColor="text1"/>
                    <w:sz w:val="20"/>
                    <w:szCs w:val="20"/>
                  </w:rPr>
                </w:rPrChange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ourier New" w:hAnsi="Cambria Math" w:cs="Courier New"/>
                        <w:bCs/>
                        <w:i/>
                        <w:color w:val="000000" w:themeColor="text1"/>
                        <w:sz w:val="20"/>
                        <w:szCs w:val="20"/>
                        <w:rPrChange w:id="316" w:author="Vidun Jayakody" w:date="2023-10-05T17:29:00Z">
                          <w:rPr>
                            <w:rFonts w:ascii="Cambria Math" w:eastAsia="Courier New" w:hAnsi="Cambria Math" w:cs="Courier New"/>
                            <w:b/>
                            <w:i/>
                            <w:color w:val="000000" w:themeColor="text1"/>
                            <w:sz w:val="20"/>
                            <w:szCs w:val="20"/>
                          </w:rPr>
                        </w:rPrChang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eastAsia="Courier New" w:hAnsi="Cambria Math" w:cs="Courier New"/>
                        <w:bCs/>
                        <w:color w:val="000000" w:themeColor="text1"/>
                        <w:sz w:val="20"/>
                        <w:szCs w:val="20"/>
                        <w:rPrChange w:id="317" w:author="Vidun Jayakody" w:date="2023-10-05T17:29:00Z">
                          <w:rPr>
                            <w:rFonts w:ascii="Cambria Math" w:eastAsia="Courier New" w:hAnsi="Cambria Math" w:cs="Courier New"/>
                            <w:b/>
                            <w:color w:val="000000" w:themeColor="text1"/>
                            <w:sz w:val="20"/>
                            <w:szCs w:val="20"/>
                          </w:rPr>
                        </w:rPrChange>
                      </w:rPr>
                    </m:ctrlPr>
                  </m:e>
                  <m:sub>
                    <m:r>
                      <w:rPr>
                        <w:rFonts w:ascii="Cambria Math" w:eastAsia="Courier New" w:hAnsi="Cambria Math" w:cs="Courier New"/>
                        <w:color w:val="000000" w:themeColor="text1"/>
                        <w:sz w:val="20"/>
                        <w:szCs w:val="20"/>
                      </w:rPr>
                      <m:t>EDepart=5</m:t>
                    </m:r>
                  </m:sub>
                </m:sSub>
                <m:d>
                  <m:dPr>
                    <m:ctrlPr>
                      <w:rPr>
                        <w:rFonts w:ascii="Cambria Math" w:eastAsia="Courier New" w:hAnsi="Cambria Math" w:cs="Courier New"/>
                        <w:bCs/>
                        <w:i/>
                        <w:color w:val="000000" w:themeColor="text1"/>
                        <w:sz w:val="20"/>
                        <w:szCs w:val="20"/>
                        <w:rPrChange w:id="318" w:author="Vidun Jayakody" w:date="2023-10-05T17:29:00Z">
                          <w:rPr>
                            <w:rFonts w:ascii="Cambria Math" w:eastAsia="Courier New" w:hAnsi="Cambria Math" w:cs="Courier New"/>
                            <w:b/>
                            <w:i/>
                            <w:color w:val="000000" w:themeColor="text1"/>
                            <w:sz w:val="20"/>
                            <w:szCs w:val="20"/>
                          </w:rPr>
                        </w:rPrChange>
                      </w:rPr>
                    </m:ctrlPr>
                  </m:dPr>
                  <m:e>
                    <m:r>
                      <w:rPr>
                        <w:rFonts w:ascii="Cambria Math" w:eastAsia="Courier New" w:hAnsi="Cambria Math" w:cs="Courier New"/>
                        <w:color w:val="000000" w:themeColor="text1"/>
                        <w:sz w:val="20"/>
                        <w:szCs w:val="20"/>
                      </w:rPr>
                      <m:t>Employee</m:t>
                    </m:r>
                  </m:e>
                </m:d>
              </m:oMath>
            </m:oMathPara>
          </w:p>
          <w:p w14:paraId="6E491527" w14:textId="1ADB6F32" w:rsidR="00461464" w:rsidRPr="002A7BA9" w:rsidRDefault="00461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</w:rPr>
            </w:pPr>
          </w:p>
          <w:p w14:paraId="23B57A46" w14:textId="17BF13D3" w:rsidR="00461464" w:rsidRPr="002A7BA9" w:rsidRDefault="00461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  <w:u w:val="single"/>
              </w:rPr>
            </w:pPr>
            <w:r w:rsidRPr="002A7BA9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Tuple Relational Calculus Expression:</w:t>
            </w:r>
          </w:p>
          <w:p w14:paraId="42C8CA0D" w14:textId="476F5C35" w:rsidR="0065592A" w:rsidRPr="00D10B72" w:rsidRDefault="00D10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Cs/>
                <w:color w:val="000000" w:themeColor="text1"/>
                <w:sz w:val="20"/>
                <w:szCs w:val="20"/>
                <w:rPrChange w:id="319" w:author="Vidun Jayakody" w:date="2023-10-05T17:29:00Z">
                  <w:rPr>
                    <w:rFonts w:ascii="Courier New" w:eastAsia="Courier New" w:hAnsi="Courier New" w:cs="Courier New"/>
                    <w:b/>
                    <w:color w:val="000000" w:themeColor="text1"/>
                    <w:sz w:val="20"/>
                    <w:szCs w:val="20"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m:rPr>
                    <m:lit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{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  <m:r>
                  <w:ins w:id="320" w:author="Vidun Jayakody" w:date="2023-10-05T17:22:00Z">
                    <w:rPr>
                      <w:rFonts w:ascii="Cambria Math" w:eastAsia="Courier New" w:hAnsi="Cambria Math" w:cs="Courier New"/>
                      <w:color w:val="000000" w:themeColor="text1"/>
                      <w:sz w:val="20"/>
                      <w:szCs w:val="20"/>
                    </w:rPr>
                    <m:t>.*</m:t>
                  </w:ins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 xml:space="preserve"> | t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∈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 xml:space="preserve">Employee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∧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t.EDepart = 5</m:t>
                </m:r>
                <m:r>
                  <m:rPr>
                    <m:lit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}</m:t>
                </m:r>
              </m:oMath>
            </m:oMathPara>
          </w:p>
          <w:p w14:paraId="430F73B6" w14:textId="77777777" w:rsidR="0065592A" w:rsidRPr="00AF77F8" w:rsidRDefault="0065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18"/>
                <w:szCs w:val="18"/>
                <w:u w:val="single"/>
              </w:rPr>
            </w:pPr>
          </w:p>
          <w:tbl>
            <w:tblPr>
              <w:tblStyle w:val="a8"/>
              <w:tblW w:w="4800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0"/>
              <w:gridCol w:w="1125"/>
              <w:gridCol w:w="960"/>
              <w:gridCol w:w="960"/>
              <w:gridCol w:w="765"/>
            </w:tblGrid>
            <w:tr w:rsidR="00E83972" w14:paraId="4DAC1F5B" w14:textId="77777777" w:rsidTr="00374BBF">
              <w:trPr>
                <w:trHeight w:val="198"/>
              </w:trPr>
              <w:tc>
                <w:tcPr>
                  <w:tcW w:w="99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BDB2942" w14:textId="77777777" w:rsidR="00E83972" w:rsidRDefault="00E83972" w:rsidP="00E8397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EID</w:t>
                  </w:r>
                </w:p>
              </w:tc>
              <w:tc>
                <w:tcPr>
                  <w:tcW w:w="112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1CA6FDD" w14:textId="77777777" w:rsidR="00E83972" w:rsidRDefault="00E83972" w:rsidP="00E8397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EName</w:t>
                  </w:r>
                </w:p>
              </w:tc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E325589" w14:textId="77777777" w:rsidR="00E83972" w:rsidRDefault="00E83972" w:rsidP="00E8397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ESalary</w:t>
                  </w:r>
                </w:p>
              </w:tc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C086A51" w14:textId="77777777" w:rsidR="00E83972" w:rsidRDefault="00E83972" w:rsidP="00E8397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EManager</w:t>
                  </w:r>
                </w:p>
              </w:tc>
              <w:tc>
                <w:tcPr>
                  <w:tcW w:w="76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9E3A7E1" w14:textId="77777777" w:rsidR="00E83972" w:rsidRDefault="00E83972" w:rsidP="00E83972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EDepart</w:t>
                  </w:r>
                </w:p>
              </w:tc>
            </w:tr>
            <w:tr w:rsidR="00E83972" w14:paraId="1A247677" w14:textId="77777777" w:rsidTr="00374BBF">
              <w:trPr>
                <w:trHeight w:val="251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F3BBDDF" w14:textId="22223E98" w:rsidR="00E83972" w:rsidRDefault="00E8397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83972"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1F00FB9" w14:textId="5F2C8913" w:rsidR="00E6205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Kim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197DB69" w14:textId="237E1E67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80000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9C9359D" w14:textId="29B3683E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22222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71ACC82" w14:textId="140D5226" w:rsidR="00E83972" w:rsidRDefault="0018389B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ins w:id="321" w:author="Vidun Jayakody" w:date="2023-10-05T17:23:00Z">
                    <w:r>
                      <w:rPr>
                        <w:sz w:val="18"/>
                        <w:szCs w:val="18"/>
                      </w:rPr>
                      <w:t>5</w:t>
                    </w:r>
                  </w:ins>
                  <w:del w:id="322" w:author="Vidun Jayakody" w:date="2023-10-05T17:23:00Z">
                    <w:r w:rsidR="00E83972" w:rsidDel="0018389B">
                      <w:rPr>
                        <w:sz w:val="18"/>
                        <w:szCs w:val="18"/>
                      </w:rPr>
                      <w:delText>3</w:delText>
                    </w:r>
                  </w:del>
                </w:p>
              </w:tc>
            </w:tr>
            <w:tr w:rsidR="00E83972" w14:paraId="3CEAEE07" w14:textId="77777777" w:rsidTr="00374BBF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3E1618A" w14:textId="03A13274" w:rsidR="00E83972" w:rsidRDefault="00E8397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83972">
                    <w:rPr>
                      <w:sz w:val="18"/>
                      <w:szCs w:val="18"/>
                    </w:rPr>
                    <w:t>76766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867A859" w14:textId="298379B1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Crick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BB24788" w14:textId="77EA89B9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72000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16F0725" w14:textId="08BBDC68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B71EF01" w14:textId="183C1C67" w:rsidR="00E83972" w:rsidRDefault="0018389B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ins w:id="323" w:author="Vidun Jayakody" w:date="2023-10-05T17:23:00Z">
                    <w:r>
                      <w:rPr>
                        <w:sz w:val="18"/>
                        <w:szCs w:val="18"/>
                      </w:rPr>
                      <w:t>5</w:t>
                    </w:r>
                  </w:ins>
                  <w:del w:id="324" w:author="Vidun Jayakody" w:date="2023-10-05T17:23:00Z">
                    <w:r w:rsidR="00E83972" w:rsidDel="0018389B">
                      <w:rPr>
                        <w:sz w:val="18"/>
                        <w:szCs w:val="18"/>
                      </w:rPr>
                      <w:delText>4</w:delText>
                    </w:r>
                  </w:del>
                </w:p>
              </w:tc>
            </w:tr>
            <w:tr w:rsidR="00E83972" w14:paraId="33649F9F" w14:textId="77777777" w:rsidTr="00374BBF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BBA5544" w14:textId="22E7EDE3" w:rsidR="00E83972" w:rsidRDefault="00E8397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83972">
                    <w:rPr>
                      <w:sz w:val="18"/>
                      <w:szCs w:val="18"/>
                    </w:rPr>
                    <w:t>10101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665D98F" w14:textId="57A82B86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Srinivasan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C582435" w14:textId="6AC314CC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65000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C71D63F" w14:textId="2180D691" w:rsidR="00E83972" w:rsidRDefault="00E6205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6353CA7" w14:textId="77777777" w:rsidR="00E83972" w:rsidRDefault="00E83972" w:rsidP="00E839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E62052" w14:paraId="026A6661" w14:textId="77777777" w:rsidTr="00374BBF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64C5F25" w14:textId="19D655E9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  <w:lang w:val="en-US"/>
                    </w:rPr>
                    <w:t>58583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AEAD3C0" w14:textId="59390875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Califieri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DCA4744" w14:textId="7F67C82F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62000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41CBF5E" w14:textId="66B43A50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DE62D72" w14:textId="77777777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E62052" w14:paraId="1C2E15D8" w14:textId="77777777" w:rsidTr="00374BBF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6E6435F" w14:textId="4C089CA8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83821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AB36CD5" w14:textId="34B77990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Brandt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062DF47" w14:textId="06FB3F49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92000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0C1C6D9B" w14:textId="2B2DED66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9A5795F" w14:textId="77777777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E62052" w14:paraId="42A659A9" w14:textId="77777777" w:rsidTr="00374BBF">
              <w:trPr>
                <w:trHeight w:val="220"/>
              </w:trPr>
              <w:tc>
                <w:tcPr>
                  <w:tcW w:w="99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F08BB43" w14:textId="4139F9E3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15151</w:t>
                  </w:r>
                </w:p>
              </w:tc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D04D13A" w14:textId="77777777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Mozart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CDBA0BF" w14:textId="47B303C5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40000</w:t>
                  </w:r>
                </w:p>
              </w:tc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0B290D5" w14:textId="1BF92FD5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98345</w:t>
                  </w:r>
                </w:p>
              </w:tc>
              <w:tc>
                <w:tcPr>
                  <w:tcW w:w="76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D6B2639" w14:textId="77777777" w:rsidR="00E62052" w:rsidRDefault="00E62052" w:rsidP="00E62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</w:tbl>
          <w:p w14:paraId="27087053" w14:textId="77777777" w:rsidR="00310B78" w:rsidRDefault="00310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76BC536A" w14:textId="77777777" w:rsidR="007F14D0" w:rsidDel="00F02AA4" w:rsidRDefault="007F14D0">
      <w:pPr>
        <w:widowControl w:val="0"/>
        <w:spacing w:line="240" w:lineRule="auto"/>
        <w:rPr>
          <w:del w:id="325" w:author="Vidun Jayakody" w:date="2023-10-05T16:56:00Z"/>
          <w:rFonts w:ascii="Courier New" w:eastAsia="Courier New" w:hAnsi="Courier New" w:cs="Courier New"/>
          <w:b/>
        </w:rPr>
      </w:pPr>
    </w:p>
    <w:p w14:paraId="53988308" w14:textId="77777777" w:rsidR="007F14D0" w:rsidRDefault="007F14D0">
      <w:pPr>
        <w:widowControl w:val="0"/>
        <w:spacing w:line="240" w:lineRule="auto"/>
        <w:rPr>
          <w:rFonts w:ascii="Courier New" w:eastAsia="Courier New" w:hAnsi="Courier New" w:cs="Courier New"/>
          <w:b/>
        </w:rPr>
      </w:pPr>
    </w:p>
    <w:p w14:paraId="27087055" w14:textId="1FD1EDB2" w:rsidR="00310B78" w:rsidRDefault="002C3E92">
      <w:pPr>
        <w:widowControl w:val="0"/>
        <w:spacing w:line="240" w:lineRule="auto"/>
        <w:rPr>
          <w:rFonts w:ascii="Courier New" w:eastAsia="Courier New" w:hAnsi="Courier New" w:cs="Courier New"/>
          <w:b/>
          <w:color w:val="980000"/>
          <w:u w:val="single"/>
        </w:rPr>
      </w:pPr>
      <w:r>
        <w:rPr>
          <w:rFonts w:ascii="Courier New" w:eastAsia="Courier New" w:hAnsi="Courier New" w:cs="Courier New"/>
          <w:b/>
        </w:rPr>
        <w:t xml:space="preserve">(c) </w:t>
      </w:r>
      <w:r>
        <w:rPr>
          <w:rFonts w:ascii="Courier New" w:eastAsia="Courier New" w:hAnsi="Courier New" w:cs="Courier New"/>
        </w:rPr>
        <w:t>What is the salary of the employee “Kim”?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[3 marks]</w:t>
      </w:r>
    </w:p>
    <w:tbl>
      <w:tblPr>
        <w:tblStyle w:val="aa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63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E170" w14:textId="77777777" w:rsidR="00E62052" w:rsidRPr="002A7BA9" w:rsidRDefault="00E62052" w:rsidP="00E62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</w:pPr>
            <w:r w:rsidRPr="002A7BA9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Relational Algebra Expression:</w:t>
            </w:r>
          </w:p>
          <w:p w14:paraId="19C25E87" w14:textId="57DA5E76" w:rsidR="007F14D0" w:rsidRPr="00D10B7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Cs/>
                <w:color w:val="000000" w:themeColor="text1"/>
                <w:sz w:val="20"/>
                <w:szCs w:val="20"/>
                <w:rPrChange w:id="326" w:author="Vidun Jayakody" w:date="2023-10-05T17:29:00Z">
                  <w:rPr>
                    <w:rFonts w:ascii="Courier New" w:eastAsia="Courier New" w:hAnsi="Courier New" w:cs="Courier New"/>
                    <w:b/>
                    <w:color w:val="000000" w:themeColor="text1"/>
                    <w:sz w:val="20"/>
                    <w:szCs w:val="20"/>
                  </w:rPr>
                </w:rPrChange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ourier New" w:hAnsi="Cambria Math" w:cs="Courier New"/>
                        <w:bCs/>
                        <w:i/>
                        <w:color w:val="000000" w:themeColor="text1"/>
                        <w:sz w:val="20"/>
                        <w:szCs w:val="20"/>
                        <w:rPrChange w:id="327" w:author="Vidun Jayakody" w:date="2023-10-05T17:29:00Z">
                          <w:rPr>
                            <w:rFonts w:ascii="Cambria Math" w:eastAsia="Courier New" w:hAnsi="Cambria Math" w:cs="Courier New"/>
                            <w:b/>
                            <w:i/>
                            <w:color w:val="000000" w:themeColor="text1"/>
                            <w:sz w:val="20"/>
                            <w:szCs w:val="20"/>
                          </w:rPr>
                        </w:rPrChang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sz w:val="20"/>
                        <w:szCs w:val="20"/>
                      </w:rPr>
                      <m:t>π</m:t>
                    </m:r>
                    <m:ctrlPr>
                      <w:rPr>
                        <w:rFonts w:ascii="Cambria Math" w:eastAsia="Courier New" w:hAnsi="Cambria Math" w:cs="Courier New"/>
                        <w:bCs/>
                        <w:color w:val="000000" w:themeColor="text1"/>
                        <w:sz w:val="20"/>
                        <w:szCs w:val="20"/>
                        <w:rPrChange w:id="328" w:author="Vidun Jayakody" w:date="2023-10-05T17:29:00Z">
                          <w:rPr>
                            <w:rFonts w:ascii="Cambria Math" w:eastAsia="Courier New" w:hAnsi="Cambria Math" w:cs="Courier New"/>
                            <w:b/>
                            <w:color w:val="000000" w:themeColor="text1"/>
                            <w:sz w:val="20"/>
                            <w:szCs w:val="20"/>
                          </w:rPr>
                        </w:rPrChange>
                      </w:rPr>
                    </m:ctrlPr>
                  </m:e>
                  <m:sub>
                    <m:r>
                      <w:rPr>
                        <w:rFonts w:ascii="Cambria Math" w:eastAsia="Courier New" w:hAnsi="Cambria Math" w:cs="Courier New"/>
                        <w:color w:val="000000" w:themeColor="text1"/>
                        <w:sz w:val="20"/>
                        <w:szCs w:val="20"/>
                      </w:rPr>
                      <m:t>ESalary</m:t>
                    </m:r>
                  </m:sub>
                </m:sSub>
                <m:d>
                  <m:dPr>
                    <m:ctrlPr>
                      <w:rPr>
                        <w:rFonts w:ascii="Cambria Math" w:eastAsia="Courier New" w:hAnsi="Cambria Math" w:cs="Courier New"/>
                        <w:bCs/>
                        <w:i/>
                        <w:color w:val="000000" w:themeColor="text1"/>
                        <w:sz w:val="20"/>
                        <w:szCs w:val="20"/>
                        <w:rPrChange w:id="329" w:author="Vidun Jayakody" w:date="2023-10-05T17:29:00Z">
                          <w:rPr>
                            <w:rFonts w:ascii="Cambria Math" w:eastAsia="Courier New" w:hAnsi="Cambria Math" w:cs="Courier New"/>
                            <w:b/>
                            <w:i/>
                            <w:color w:val="000000" w:themeColor="text1"/>
                            <w:sz w:val="20"/>
                            <w:szCs w:val="20"/>
                          </w:rPr>
                        </w:rPrChang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bCs/>
                            <w:i/>
                            <w:color w:val="000000" w:themeColor="text1"/>
                            <w:sz w:val="20"/>
                            <w:szCs w:val="20"/>
                            <w:rPrChange w:id="330" w:author="Vidun Jayakody" w:date="2023-10-05T17:29:00Z">
                              <w:rPr>
                                <w:rFonts w:ascii="Cambria Math" w:eastAsia="Courier New" w:hAnsi="Cambria Math" w:cs="Courier New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EName="Kim"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ourier New" w:hAnsi="Cambria Math" w:cs="Courier New"/>
                            <w:bCs/>
                            <w:i/>
                            <w:color w:val="000000" w:themeColor="text1"/>
                            <w:sz w:val="20"/>
                            <w:szCs w:val="20"/>
                            <w:rPrChange w:id="331" w:author="Vidun Jayakody" w:date="2023-10-05T17:29:00Z">
                              <w:rPr>
                                <w:rFonts w:ascii="Cambria Math" w:eastAsia="Courier New" w:hAnsi="Cambria Math" w:cs="Courier New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</m:ctrlPr>
                      </m:dPr>
                      <m:e>
                        <m: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Employee</m:t>
                        </m:r>
                      </m:e>
                    </m:d>
                  </m:e>
                </m:d>
              </m:oMath>
            </m:oMathPara>
          </w:p>
          <w:p w14:paraId="1A01FD87" w14:textId="77777777" w:rsidR="00E62052" w:rsidRPr="002A7BA9" w:rsidRDefault="00E6205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  <w:u w:val="single"/>
              </w:rPr>
            </w:pPr>
          </w:p>
          <w:p w14:paraId="27087057" w14:textId="75F30BB6" w:rsidR="00310B78" w:rsidRPr="002A7BA9" w:rsidRDefault="00E62052" w:rsidP="00E62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  <w:u w:val="single"/>
              </w:rPr>
            </w:pPr>
            <w:r w:rsidRPr="002A7BA9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Tuple Relational Calculus Expression:</w:t>
            </w:r>
          </w:p>
          <w:p w14:paraId="4D980174" w14:textId="75102291" w:rsidR="007F14D0" w:rsidRPr="002A7BA9" w:rsidRDefault="007F14D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Cs/>
                <w:color w:val="000000" w:themeColor="text1"/>
                <w:sz w:val="20"/>
                <w:szCs w:val="20"/>
                <w:rPrChange w:id="332" w:author="Vidun Jayakody" w:date="2023-10-04T23:47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m:rPr>
                    <m:lit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{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 xml:space="preserve">t.ESalary | t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∈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 xml:space="preserve">Employee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∧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t.EName = "Kim"</m:t>
                </m:r>
                <m:r>
                  <m:rPr>
                    <m:lit/>
                  </m:rPr>
                  <w:rPr>
                    <w:rFonts w:ascii="Cambria Math" w:eastAsia="Courier New" w:hAnsi="Cambria Math" w:cs="Courier New"/>
                    <w:color w:val="000000" w:themeColor="text1"/>
                    <w:sz w:val="20"/>
                    <w:szCs w:val="20"/>
                  </w:rPr>
                  <m:t>}</m:t>
                </m:r>
              </m:oMath>
            </m:oMathPara>
          </w:p>
          <w:p w14:paraId="2708705A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tbl>
            <w:tblPr>
              <w:tblStyle w:val="a8"/>
              <w:tblW w:w="960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  <w:tblPrChange w:id="333" w:author="Vidun Jayakody" w:date="2023-10-05T17:25:00Z">
                <w:tblPr>
                  <w:tblStyle w:val="a8"/>
                  <w:tblW w:w="2685" w:type="dxa"/>
                  <w:tbl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  <w:insideH w:val="single" w:sz="8" w:space="0" w:color="9E9E9E"/>
                    <w:insideV w:val="single" w:sz="8" w:space="0" w:color="9E9E9E"/>
                  </w:tblBorders>
                  <w:tblLayout w:type="fixed"/>
                  <w:tblLook w:val="0600" w:firstRow="0" w:lastRow="0" w:firstColumn="0" w:lastColumn="0" w:noHBand="1" w:noVBand="1"/>
                </w:tblPr>
              </w:tblPrChange>
            </w:tblPr>
            <w:tblGrid>
              <w:gridCol w:w="960"/>
              <w:tblGridChange w:id="334">
                <w:tblGrid>
                  <w:gridCol w:w="960"/>
                </w:tblGrid>
              </w:tblGridChange>
            </w:tblGrid>
            <w:tr w:rsidR="0081354E" w14:paraId="2A9BF772" w14:textId="77777777" w:rsidTr="0081354E">
              <w:trPr>
                <w:trHeight w:val="198"/>
                <w:trPrChange w:id="335" w:author="Vidun Jayakody" w:date="2023-10-05T17:25:00Z">
                  <w:trPr>
                    <w:trHeight w:val="198"/>
                  </w:trPr>
                </w:trPrChange>
              </w:trPr>
              <w:tc>
                <w:tcPr>
                  <w:tcW w:w="960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336" w:author="Vidun Jayakody" w:date="2023-10-05T17:25:00Z">
                    <w:tcPr>
                      <w:tcW w:w="960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600F4373" w14:textId="77777777" w:rsidR="0081354E" w:rsidRDefault="0081354E" w:rsidP="007F14D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ESalary</w:t>
                  </w:r>
                </w:p>
              </w:tc>
            </w:tr>
            <w:tr w:rsidR="0081354E" w14:paraId="6C04BE84" w14:textId="77777777" w:rsidTr="0081354E">
              <w:trPr>
                <w:trHeight w:val="251"/>
                <w:trPrChange w:id="337" w:author="Vidun Jayakody" w:date="2023-10-05T17:25:00Z">
                  <w:trPr>
                    <w:trHeight w:val="251"/>
                  </w:trPr>
                </w:trPrChange>
              </w:trPr>
              <w:tc>
                <w:tcPr>
                  <w:tcW w:w="960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338" w:author="Vidun Jayakody" w:date="2023-10-05T17:25:00Z">
                    <w:tcPr>
                      <w:tcW w:w="960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537886D" w14:textId="77777777" w:rsidR="0081354E" w:rsidRDefault="0081354E" w:rsidP="007F14D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62052">
                    <w:rPr>
                      <w:sz w:val="18"/>
                      <w:szCs w:val="18"/>
                    </w:rPr>
                    <w:t>80000</w:t>
                  </w:r>
                </w:p>
              </w:tc>
            </w:tr>
          </w:tbl>
          <w:p w14:paraId="27087062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39FBBDCC" w14:textId="77777777" w:rsidR="007F14D0" w:rsidRDefault="007F14D0">
      <w:pPr>
        <w:widowControl w:val="0"/>
        <w:spacing w:line="240" w:lineRule="auto"/>
        <w:rPr>
          <w:rFonts w:ascii="Courier New" w:eastAsia="Courier New" w:hAnsi="Courier New" w:cs="Courier New"/>
          <w:b/>
        </w:rPr>
      </w:pPr>
    </w:p>
    <w:p w14:paraId="27087064" w14:textId="52D11411" w:rsidR="00310B78" w:rsidRDefault="002C3E92">
      <w:pPr>
        <w:widowControl w:val="0"/>
        <w:spacing w:line="240" w:lineRule="auto"/>
        <w:rPr>
          <w:rFonts w:ascii="Courier New" w:eastAsia="Courier New" w:hAnsi="Courier New" w:cs="Courier New"/>
          <w:b/>
          <w:color w:val="980000"/>
          <w:u w:val="single"/>
        </w:rPr>
      </w:pPr>
      <w:r>
        <w:rPr>
          <w:rFonts w:ascii="Courier New" w:eastAsia="Courier New" w:hAnsi="Courier New" w:cs="Courier New"/>
          <w:b/>
        </w:rPr>
        <w:t xml:space="preserve">(d) </w:t>
      </w:r>
      <w:r>
        <w:rPr>
          <w:rFonts w:ascii="Courier New" w:eastAsia="Courier New" w:hAnsi="Courier New" w:cs="Courier New"/>
        </w:rPr>
        <w:t>List pairs of employees’ names and their departments’ names.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[3 marks]</w:t>
      </w:r>
    </w:p>
    <w:tbl>
      <w:tblPr>
        <w:tblStyle w:val="ab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72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9C19" w14:textId="77777777" w:rsidR="007F14D0" w:rsidRPr="002A7BA9" w:rsidDel="00D10B72" w:rsidRDefault="007F14D0" w:rsidP="007F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339" w:author="Vidun Jayakody" w:date="2023-10-05T17:29:00Z"/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</w:pPr>
            <w:r w:rsidRPr="002A7BA9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Relational Algebra Expression:</w:t>
            </w:r>
          </w:p>
          <w:p w14:paraId="27087065" w14:textId="0EC37E88" w:rsidR="00310B78" w:rsidRPr="00D10B72" w:rsidRDefault="00000000" w:rsidP="00D10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40" w:author="Vidun Jayakody" w:date="2023-10-05T17:27:00Z"/>
                <w:rFonts w:ascii="Courier New" w:eastAsia="Courier New" w:hAnsi="Courier New" w:cs="Courier New"/>
                <w:b/>
                <w:color w:val="000000" w:themeColor="text1"/>
              </w:rPr>
              <w:pPrChange w:id="341" w:author="Vidun Jayakody" w:date="2023-10-05T17:29:00Z">
                <w:pPr>
                  <w:widowControl w:val="0"/>
                  <w:spacing w:line="240" w:lineRule="auto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del w:id="342" w:author="Vidun Jayakody" w:date="2023-10-05T17:29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del>
                    </m:ctrlPr>
                  </m:sSubPr>
                  <m:e>
                    <m:r>
                      <w:del w:id="343" w:author="Vidun Jayakody" w:date="2023-10-05T17:29:00Z">
                        <m:rPr>
                          <m:sty m:val="b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π</m:t>
                      </w:del>
                    </m:r>
                    <m:ctrlPr>
                      <w:del w:id="344" w:author="Vidun Jayakody" w:date="2023-10-05T17:29:00Z">
                        <w:rPr>
                          <w:rFonts w:ascii="Cambria Math" w:eastAsia="Courier New" w:hAnsi="Cambria Math" w:cs="Courier New"/>
                          <w:b/>
                          <w:color w:val="000000" w:themeColor="text1"/>
                        </w:rPr>
                      </w:del>
                    </m:ctrlPr>
                  </m:e>
                  <m:sub>
                    <m:r>
                      <w:del w:id="345" w:author="Vidun Jayakody" w:date="2023-10-05T17:29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EName,DName</m:t>
                      </w:del>
                    </m:r>
                  </m:sub>
                </m:sSub>
                <m:d>
                  <m:dPr>
                    <m:ctrlPr>
                      <w:del w:id="346" w:author="Vidun Jayakody" w:date="2023-10-05T17:29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del>
                    </m:ctrlPr>
                  </m:dPr>
                  <m:e>
                    <m:r>
                      <w:del w:id="347" w:author="Vidun Jayakody" w:date="2023-10-05T17:29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Employee</m:t>
                      </w:del>
                    </m:r>
                    <m:r>
                      <w:del w:id="348" w:author="Vidun Jayakody" w:date="2023-10-05T17:29:00Z">
                        <m:rPr>
                          <m:sty m:val="b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⋈</m:t>
                      </w:del>
                    </m:r>
                    <m:r>
                      <w:del w:id="349" w:author="Vidun Jayakody" w:date="2023-10-05T17:29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Department</m:t>
                      </w:del>
                    </m:r>
                  </m:e>
                </m:d>
              </m:oMath>
            </m:oMathPara>
          </w:p>
          <w:p w14:paraId="2FC2DBC7" w14:textId="3AD80854" w:rsidR="00D10B72" w:rsidRPr="00D10B72" w:rsidRDefault="00D10B72">
            <w:pPr>
              <w:widowControl w:val="0"/>
              <w:spacing w:line="240" w:lineRule="auto"/>
              <w:rPr>
                <w:ins w:id="350" w:author="Vidun Jayakody" w:date="2023-10-05T17:28:00Z"/>
                <w:rFonts w:ascii="Courier New" w:eastAsia="Courier New" w:hAnsi="Courier New" w:cs="Courier New"/>
                <w:b/>
                <w:color w:val="000000" w:themeColor="text1"/>
                <w:rPrChange w:id="351" w:author="Vidun Jayakody" w:date="2023-10-05T17:28:00Z">
                  <w:rPr>
                    <w:ins w:id="352" w:author="Vidun Jayakody" w:date="2023-10-05T17:28:00Z"/>
                    <w:rFonts w:ascii="Cambria Math" w:eastAsia="Courier New" w:hAnsi="Cambria Math" w:cs="Courier New"/>
                    <w:b/>
                    <w:i/>
                    <w:color w:val="000000" w:themeColor="text1"/>
                  </w:rPr>
                </w:rPrChange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353" w:author="Vidun Jayakody" w:date="2023-10-05T17:28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ins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</w:rPr>
                      <m:t>π</m:t>
                    </m:r>
                    <m:ctrlPr>
                      <w:ins w:id="354" w:author="Vidun Jayakody" w:date="2023-10-05T17:28:00Z">
                        <w:rPr>
                          <w:rFonts w:ascii="Cambria Math" w:eastAsia="Courier New" w:hAnsi="Cambria Math" w:cs="Courier New"/>
                          <w:b/>
                          <w:color w:val="000000" w:themeColor="text1"/>
                        </w:rPr>
                      </w:ins>
                    </m:ctrlPr>
                  </m:e>
                  <m:sub>
                    <m:r>
                      <w:ins w:id="355" w:author="Vidun Jayakody" w:date="2023-10-05T17:27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EName,DName</m:t>
                      </w:ins>
                    </m:r>
                  </m:sub>
                </m:sSub>
                <m:d>
                  <m:dPr>
                    <m:ctrlPr>
                      <w:ins w:id="356" w:author="Vidun Jayakody" w:date="2023-10-05T17:28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ins>
                    </m:ctrlPr>
                  </m:dPr>
                  <m:e>
                    <m:r>
                      <w:ins w:id="357" w:author="Vidun Jayakody" w:date="2023-10-05T17:27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Employee</m:t>
                      </w:ins>
                    </m:r>
                    <m:sSub>
                      <m:sSubPr>
                        <m:ctrlPr>
                          <w:ins w:id="358" w:author="Vidun Jayakody" w:date="2023-10-05T17:28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</w:rPr>
                          <m:t>⋈</m:t>
                        </m:r>
                        <m:ctrlPr>
                          <w:ins w:id="359" w:author="Vidun Jayakody" w:date="2023-10-05T17:28:00Z">
                            <w:rPr>
                              <w:rFonts w:ascii="Cambria Math" w:eastAsia="Courier New" w:hAnsi="Cambria Math" w:cs="Courier New"/>
                              <w:b/>
                              <w:color w:val="000000" w:themeColor="text1"/>
                            </w:rPr>
                          </w:ins>
                        </m:ctrlPr>
                      </m:e>
                      <m:sub>
                        <m:r>
                          <w:ins w:id="360" w:author="Vidun Jayakody" w:date="2023-10-05T17:28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EDepart=DID</m:t>
                          </w:ins>
                        </m:r>
                      </m:sub>
                    </m:sSub>
                    <m:r>
                      <w:ins w:id="361" w:author="Vidun Jayakody" w:date="2023-10-05T17:28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Department</m:t>
                      </w:ins>
                    </m:r>
                  </m:e>
                </m:d>
              </m:oMath>
            </m:oMathPara>
          </w:p>
          <w:p w14:paraId="5F21625C" w14:textId="77777777" w:rsidR="00D10B72" w:rsidRPr="00D10B72" w:rsidDel="00D10B72" w:rsidRDefault="00D10B72">
            <w:pPr>
              <w:widowControl w:val="0"/>
              <w:spacing w:line="240" w:lineRule="auto"/>
              <w:rPr>
                <w:del w:id="362" w:author="Vidun Jayakody" w:date="2023-10-05T17:28:00Z"/>
                <w:rFonts w:ascii="Courier New" w:eastAsia="Courier New" w:hAnsi="Courier New" w:cs="Courier New"/>
                <w:b/>
                <w:color w:val="000000" w:themeColor="text1"/>
              </w:rPr>
            </w:pPr>
          </w:p>
          <w:p w14:paraId="602D524C" w14:textId="77777777" w:rsidR="002A7BA9" w:rsidRPr="002A7BA9" w:rsidRDefault="002A7BA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43A788DA" w14:textId="77777777" w:rsidR="002A7BA9" w:rsidRPr="007F14D0" w:rsidRDefault="002A7BA9" w:rsidP="002A7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  <w:u w:val="single"/>
              </w:rPr>
            </w:pPr>
            <w:r w:rsidRPr="007F14D0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Tuple Relational Calculus Expression:</w:t>
            </w:r>
          </w:p>
          <w:p w14:paraId="27087066" w14:textId="0AA790DE" w:rsidR="00310B78" w:rsidRPr="00D10B72" w:rsidRDefault="00D10B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Cs/>
                <w:color w:val="000000" w:themeColor="text1"/>
                <w:rPrChange w:id="363" w:author="Vidun Jayakody" w:date="2023-10-05T17:29:00Z">
                  <w:rPr>
                    <w:rFonts w:ascii="Courier New" w:eastAsia="Courier New" w:hAnsi="Courier New" w:cs="Courier New"/>
                    <w:b/>
                    <w:color w:val="000000" w:themeColor="text1"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m:rPr>
                    <m:lit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{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e.EName, d.DName | e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∈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Employee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∧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∈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Department </m:t>
                </m:r>
                <m:r>
                  <m:rPr>
                    <m:sty m:val="p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∧</m:t>
                </m:r>
                <m:r>
                  <w:rPr>
                    <w:rFonts w:ascii="Cambria Math" w:eastAsia="Courier New" w:hAnsi="Cambria Math" w:cs="Courier New"/>
                    <w:color w:val="000000" w:themeColor="text1"/>
                  </w:rPr>
                  <m:t>e.EDepart = d.DID</m:t>
                </m:r>
                <m:r>
                  <m:rPr>
                    <m:lit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}</m:t>
                </m:r>
              </m:oMath>
            </m:oMathPara>
          </w:p>
          <w:p w14:paraId="27087067" w14:textId="77777777" w:rsidR="00310B78" w:rsidRDefault="00310B78">
            <w:pPr>
              <w:widowControl w:val="0"/>
              <w:spacing w:line="240" w:lineRule="auto"/>
              <w:rPr>
                <w:ins w:id="364" w:author="Vidun Jayakody" w:date="2023-10-05T16:56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4B07597F" w14:textId="77777777" w:rsidR="00F02AA4" w:rsidRDefault="00F02AA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tbl>
            <w:tblPr>
              <w:tblStyle w:val="a8"/>
              <w:tblW w:w="2316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25"/>
              <w:gridCol w:w="1191"/>
            </w:tblGrid>
            <w:tr w:rsidR="002A7BA9" w14:paraId="7764C055" w14:textId="77777777" w:rsidTr="00EA4933">
              <w:trPr>
                <w:trHeight w:val="198"/>
              </w:trPr>
              <w:tc>
                <w:tcPr>
                  <w:tcW w:w="112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A9C2479" w14:textId="77777777" w:rsidR="002A7BA9" w:rsidRDefault="002A7BA9" w:rsidP="002A7BA9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lastRenderedPageBreak/>
                    <w:t>EName</w:t>
                  </w:r>
                </w:p>
              </w:tc>
              <w:tc>
                <w:tcPr>
                  <w:tcW w:w="1191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F4DD156" w14:textId="34A59215" w:rsidR="002A7BA9" w:rsidRDefault="002A7BA9" w:rsidP="002A7BA9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color w:val="FFFFFF"/>
                      <w:sz w:val="16"/>
                      <w:szCs w:val="16"/>
                    </w:rPr>
                    <w:t>DName</w:t>
                  </w:r>
                </w:p>
              </w:tc>
            </w:tr>
            <w:tr w:rsidR="002A7BA9" w14:paraId="0CC1C9D2" w14:textId="77777777" w:rsidTr="00EA4933">
              <w:trPr>
                <w:trHeight w:val="251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3CB71F7" w14:textId="7BE0C629" w:rsidR="002A7BA9" w:rsidRDefault="002A7BA9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Einstein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1F12FC1" w14:textId="6723CE0D" w:rsidR="002A7BA9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CEO</w:t>
                  </w:r>
                </w:p>
              </w:tc>
            </w:tr>
            <w:tr w:rsidR="002A7BA9" w14:paraId="12A45721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5B07A8A" w14:textId="67062EA0" w:rsidR="002A7BA9" w:rsidRDefault="002A7BA9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Wu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3056FF1" w14:textId="6999FB1E" w:rsidR="002A7BA9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Accounting</w:t>
                  </w:r>
                </w:p>
              </w:tc>
            </w:tr>
            <w:tr w:rsidR="002A7BA9" w14:paraId="0C0B2646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31D1ACD" w14:textId="5CBEFF0D" w:rsidR="002A7BA9" w:rsidRDefault="002A7BA9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 Said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DF6B1AD" w14:textId="07C870C9" w:rsidR="002A7BA9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Media</w:t>
                  </w:r>
                </w:p>
              </w:tc>
            </w:tr>
            <w:tr w:rsidR="002A7BA9" w14:paraId="0F711ABE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C9686F2" w14:textId="19D6D5E4" w:rsidR="002A7BA9" w:rsidRDefault="002A7BA9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Katz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AC33FBD" w14:textId="6F8E26AF" w:rsidR="002A7BA9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Research</w:t>
                  </w:r>
                </w:p>
              </w:tc>
            </w:tr>
            <w:tr w:rsidR="002A7BA9" w14:paraId="5556A12B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BCD43FA" w14:textId="32FC64C8" w:rsidR="002A7BA9" w:rsidRDefault="002A7BA9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Kim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70DBE9F" w14:textId="575D2651" w:rsidR="002A7BA9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2A7BA9" w14:paraId="37955C7E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63BC81AF" w14:textId="59208465" w:rsidR="002A7BA9" w:rsidRDefault="002A7BA9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Crick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333717C" w14:textId="32E50727" w:rsidR="002A7BA9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EA4933" w14:paraId="58EB17B5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D9AEBA3" w14:textId="2806CA64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A4933">
                    <w:rPr>
                      <w:sz w:val="18"/>
                      <w:szCs w:val="18"/>
                    </w:rPr>
                    <w:t>Srinivasan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B4ECBBE" w14:textId="5F6D25C8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EA4933" w14:paraId="3D6EE2E0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38F6DE8" w14:textId="4C9BE841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A4933">
                    <w:rPr>
                      <w:sz w:val="18"/>
                      <w:szCs w:val="18"/>
                    </w:rPr>
                    <w:t>Califieri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0782D4F" w14:textId="100D7878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EA4933" w14:paraId="29AE492B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5FD6461D" w14:textId="2BB46B70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RPr="00EA4933">
                    <w:rPr>
                      <w:sz w:val="18"/>
                      <w:szCs w:val="18"/>
                    </w:rPr>
                    <w:t>Brandt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A4CA6F8" w14:textId="4545C23B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EA4933" w14:paraId="00DB9F03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09EBF37" w14:textId="22586FCD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Mozart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51A6684" w14:textId="0EB6E6E2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EA4933" w14:paraId="2ECD06BD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A902B0C" w14:textId="58EE6DD0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Gold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17D05802" w14:textId="66DCC145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  <w:tr w:rsidR="00EA4933" w14:paraId="4139A0D4" w14:textId="77777777" w:rsidTr="00EA4933">
              <w:trPr>
                <w:trHeight w:val="220"/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C3AA0FE" w14:textId="7CC84A60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Singh</w:t>
                  </w:r>
                </w:p>
              </w:tc>
              <w:tc>
                <w:tcPr>
                  <w:tcW w:w="119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03F2349" w14:textId="6E6AD4ED" w:rsidR="00EA4933" w:rsidRDefault="00EA4933" w:rsidP="002A7B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Production</w:t>
                  </w:r>
                </w:p>
              </w:tc>
            </w:tr>
          </w:tbl>
          <w:p w14:paraId="27087071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6F76EC4F" w14:textId="77777777" w:rsidR="00F02AA4" w:rsidRDefault="00F02AA4">
      <w:pPr>
        <w:widowControl w:val="0"/>
        <w:spacing w:line="240" w:lineRule="auto"/>
        <w:rPr>
          <w:ins w:id="365" w:author="Vidun Jayakody" w:date="2023-10-05T16:56:00Z"/>
          <w:rFonts w:ascii="Courier New" w:eastAsia="Courier New" w:hAnsi="Courier New" w:cs="Courier New"/>
          <w:b/>
        </w:rPr>
      </w:pPr>
    </w:p>
    <w:p w14:paraId="27087073" w14:textId="3DA7F536" w:rsidR="00310B78" w:rsidRDefault="002C3E92">
      <w:pPr>
        <w:widowControl w:val="0"/>
        <w:spacing w:line="240" w:lineRule="auto"/>
        <w:rPr>
          <w:rFonts w:ascii="Courier New" w:eastAsia="Courier New" w:hAnsi="Courier New" w:cs="Courier New"/>
          <w:b/>
          <w:color w:val="980000"/>
          <w:u w:val="single"/>
        </w:rPr>
      </w:pPr>
      <w:r>
        <w:rPr>
          <w:rFonts w:ascii="Courier New" w:eastAsia="Courier New" w:hAnsi="Courier New" w:cs="Courier New"/>
          <w:b/>
        </w:rPr>
        <w:t xml:space="preserve">(e) </w:t>
      </w:r>
      <w:r>
        <w:rPr>
          <w:rFonts w:ascii="Courier New" w:eastAsia="Courier New" w:hAnsi="Courier New" w:cs="Courier New"/>
        </w:rPr>
        <w:t>List employees’ names only for those who work in the Accounting department.</w:t>
      </w:r>
      <w:r>
        <w:rPr>
          <w:rFonts w:ascii="Courier New" w:eastAsia="Courier New" w:hAnsi="Courier New" w:cs="Courier New"/>
          <w:b/>
        </w:rPr>
        <w:t>[3 marks]</w:t>
      </w:r>
    </w:p>
    <w:tbl>
      <w:tblPr>
        <w:tblStyle w:val="ac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83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1B9" w14:textId="77777777" w:rsidR="003D1F52" w:rsidRPr="002A7BA9" w:rsidDel="00D10B72" w:rsidRDefault="003D1F52" w:rsidP="003D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366" w:author="Vidun Jayakody" w:date="2023-10-05T17:33:00Z"/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</w:pPr>
            <w:r w:rsidRPr="002A7BA9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Relational Algebra Expression:</w:t>
            </w:r>
          </w:p>
          <w:p w14:paraId="3E229EE1" w14:textId="13DFFEF7" w:rsidR="003D1F52" w:rsidRPr="00D10B72" w:rsidRDefault="003D1F52" w:rsidP="00D10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67" w:author="Vidun Jayakody" w:date="2023-10-05T17:31:00Z"/>
                <w:rFonts w:ascii="Courier New" w:eastAsia="Courier New" w:hAnsi="Courier New" w:cs="Courier New"/>
                <w:b/>
                <w:color w:val="000000" w:themeColor="text1"/>
              </w:rPr>
              <w:pPrChange w:id="368" w:author="Vidun Jayakody" w:date="2023-10-05T17:33:00Z">
                <w:pPr>
                  <w:widowControl w:val="0"/>
                  <w:spacing w:line="240" w:lineRule="auto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del w:id="369" w:author="Vidun Jayakody" w:date="2023-10-05T17:33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del>
                    </m:ctrlPr>
                  </m:sSubPr>
                  <m:e>
                    <m:r>
                      <w:del w:id="370" w:author="Vidun Jayakody" w:date="2023-10-05T17:33:00Z">
                        <m:rPr>
                          <m:sty m:val="b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π</m:t>
                      </w:del>
                    </m:r>
                    <m:ctrlPr>
                      <w:del w:id="371" w:author="Vidun Jayakody" w:date="2023-10-05T17:33:00Z">
                        <w:rPr>
                          <w:rFonts w:ascii="Cambria Math" w:eastAsia="Courier New" w:hAnsi="Cambria Math" w:cs="Courier New"/>
                          <w:b/>
                          <w:color w:val="000000" w:themeColor="text1"/>
                        </w:rPr>
                      </w:del>
                    </m:ctrlPr>
                  </m:e>
                  <m:sub>
                    <m:r>
                      <w:del w:id="372" w:author="Vidun Jayakody" w:date="2023-10-05T17:33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EName</m:t>
                      </w:del>
                    </m:r>
                  </m:sub>
                </m:sSub>
                <m:d>
                  <m:dPr>
                    <m:ctrlPr>
                      <w:del w:id="373" w:author="Vidun Jayakody" w:date="2023-10-05T17:33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del>
                    </m:ctrlPr>
                  </m:dPr>
                  <m:e>
                    <m:sSub>
                      <m:sSubPr>
                        <m:ctrlPr>
                          <w:del w:id="374" w:author="Vidun Jayakody" w:date="2023-10-05T17:33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</w:rPr>
                          </w:del>
                        </m:ctrlPr>
                      </m:sSubPr>
                      <m:e>
                        <m:r>
                          <w:del w:id="375" w:author="Vidun Jayakody" w:date="2023-10-05T17:33:00Z">
                            <m:rPr>
                              <m:sty m:val="b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σ</m:t>
                          </w:del>
                        </m:r>
                      </m:e>
                      <m:sub>
                        <m:r>
                          <w:del w:id="376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DName=</m:t>
                          </w:del>
                        </m:r>
                        <m:r>
                          <w:del w:id="377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"</m:t>
                          </w:del>
                        </m:r>
                        <m:r>
                          <w:del w:id="378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Accounting</m:t>
                          </w:del>
                        </m:r>
                        <m:r>
                          <w:del w:id="379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"</m:t>
                          </w:del>
                        </m:r>
                      </m:sub>
                    </m:sSub>
                    <m:d>
                      <m:dPr>
                        <m:ctrlPr>
                          <w:del w:id="380" w:author="Vidun Jayakody" w:date="2023-10-05T17:33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</w:rPr>
                          </w:del>
                        </m:ctrlPr>
                      </m:dPr>
                      <m:e>
                        <m:r>
                          <w:del w:id="381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Employee</m:t>
                          </w:del>
                        </m:r>
                        <m:r>
                          <w:del w:id="382" w:author="Vidun Jayakody" w:date="2023-10-05T17:33:00Z">
                            <m:rPr>
                              <m:sty m:val="b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⋈</m:t>
                          </w:del>
                        </m:r>
                        <m:r>
                          <w:del w:id="383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Department</m:t>
                          </w:del>
                        </m:r>
                      </m:e>
                    </m:d>
                  </m:e>
                </m:d>
              </m:oMath>
            </m:oMathPara>
          </w:p>
          <w:p w14:paraId="71A71D15" w14:textId="6593B3B8" w:rsidR="00D10B72" w:rsidRPr="00D10B72" w:rsidRDefault="00D10B72">
            <w:pPr>
              <w:widowControl w:val="0"/>
              <w:spacing w:line="240" w:lineRule="auto"/>
              <w:rPr>
                <w:ins w:id="384" w:author="Vidun Jayakody" w:date="2023-10-05T17:32:00Z"/>
                <w:rFonts w:ascii="Courier New" w:eastAsia="Courier New" w:hAnsi="Courier New" w:cs="Courier New"/>
                <w:b/>
                <w:color w:val="000000" w:themeColor="text1"/>
                <w:rPrChange w:id="385" w:author="Vidun Jayakody" w:date="2023-10-05T17:32:00Z">
                  <w:rPr>
                    <w:ins w:id="386" w:author="Vidun Jayakody" w:date="2023-10-05T17:32:00Z"/>
                    <w:rFonts w:ascii="Cambria Math" w:eastAsia="Courier New" w:hAnsi="Cambria Math" w:cs="Courier New"/>
                    <w:b/>
                    <w:i/>
                    <w:color w:val="000000" w:themeColor="text1"/>
                  </w:rPr>
                </w:rPrChange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387" w:author="Vidun Jayakody" w:date="2023-10-05T17:32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ins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</w:rPr>
                      <m:t>π</m:t>
                    </m:r>
                    <m:ctrlPr>
                      <w:ins w:id="388" w:author="Vidun Jayakody" w:date="2023-10-05T17:32:00Z">
                        <w:rPr>
                          <w:rFonts w:ascii="Cambria Math" w:eastAsia="Courier New" w:hAnsi="Cambria Math" w:cs="Courier New"/>
                          <w:b/>
                          <w:color w:val="000000" w:themeColor="text1"/>
                        </w:rPr>
                      </w:ins>
                    </m:ctrlPr>
                  </m:e>
                  <m:sub>
                    <m:r>
                      <w:ins w:id="389" w:author="Vidun Jayakody" w:date="2023-10-05T17:31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</w:rPr>
                        <m:t>EName</m:t>
                      </w:ins>
                    </m:r>
                  </m:sub>
                </m:sSub>
                <m:d>
                  <m:dPr>
                    <m:ctrlPr>
                      <w:ins w:id="390" w:author="Vidun Jayakody" w:date="2023-10-05T17:32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391" w:author="Vidun Jayakody" w:date="2023-10-05T17:32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ins w:id="392" w:author="Vidun Jayakody" w:date="2023-10-05T17:31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DName=</m:t>
                          </w:ins>
                        </m:r>
                        <m:r>
                          <w:ins w:id="393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"</m:t>
                          </w:ins>
                        </m:r>
                        <m:r>
                          <w:ins w:id="394" w:author="Vidun Jayakody" w:date="2023-10-05T17:31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Accounting</m:t>
                          </w:ins>
                        </m:r>
                        <m:r>
                          <w:ins w:id="395" w:author="Vidun Jayakody" w:date="2023-10-05T17:33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"</m:t>
                          </w:ins>
                        </m:r>
                      </m:sub>
                    </m:sSub>
                    <m:d>
                      <m:dPr>
                        <m:ctrlPr>
                          <w:ins w:id="396" w:author="Vidun Jayakody" w:date="2023-10-05T17:32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</w:rPr>
                          </w:ins>
                        </m:ctrlPr>
                      </m:dPr>
                      <m:e>
                        <m:r>
                          <w:ins w:id="397" w:author="Vidun Jayakody" w:date="2023-10-05T17:31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Employee</m:t>
                          </w:ins>
                        </m:r>
                        <m:sSub>
                          <m:sSubPr>
                            <m:ctrlPr>
                              <w:ins w:id="398" w:author="Vidun Jayakody" w:date="2023-10-05T17:32:00Z">
                                <w:rPr>
                                  <w:rFonts w:ascii="Cambria Math" w:eastAsia="Courier New" w:hAnsi="Cambria Math" w:cs="Courier New"/>
                                  <w:b/>
                                  <w:i/>
                                  <w:color w:val="000000" w:themeColor="text1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ourier New" w:hAnsi="Cambria Math" w:cs="Courier New"/>
                                <w:color w:val="000000" w:themeColor="text1"/>
                              </w:rPr>
                              <m:t>⋈</m:t>
                            </m:r>
                            <m:ctrlPr>
                              <w:ins w:id="399" w:author="Vidun Jayakody" w:date="2023-10-05T17:32:00Z">
                                <w:rPr>
                                  <w:rFonts w:ascii="Cambria Math" w:eastAsia="Courier New" w:hAnsi="Cambria Math" w:cs="Courier New"/>
                                  <w:b/>
                                  <w:color w:val="000000" w:themeColor="text1"/>
                                </w:rPr>
                              </w:ins>
                            </m:ctrlPr>
                          </m:e>
                          <m:sub>
                            <m:r>
                              <w:ins w:id="400" w:author="Vidun Jayakody" w:date="2023-10-05T17:32:00Z">
                                <m:rPr>
                                  <m:sty m:val="bi"/>
                                </m:rPr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</w:rPr>
                                <m:t>Employee.EDepart=Department.DID</m:t>
                              </w:ins>
                            </m:r>
                          </m:sub>
                        </m:sSub>
                        <m:r>
                          <w:ins w:id="401" w:author="Vidun Jayakody" w:date="2023-10-05T17:32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Department</m:t>
                          </w:ins>
                        </m:r>
                      </m:e>
                    </m:d>
                  </m:e>
                </m:d>
              </m:oMath>
            </m:oMathPara>
          </w:p>
          <w:p w14:paraId="6E0E08F6" w14:textId="77777777" w:rsidR="00D10B72" w:rsidRPr="00D10B72" w:rsidDel="00D10B72" w:rsidRDefault="00D10B72">
            <w:pPr>
              <w:widowControl w:val="0"/>
              <w:spacing w:line="240" w:lineRule="auto"/>
              <w:rPr>
                <w:del w:id="402" w:author="Vidun Jayakody" w:date="2023-10-05T17:32:00Z"/>
                <w:rFonts w:ascii="Courier New" w:eastAsia="Courier New" w:hAnsi="Courier New" w:cs="Courier New"/>
                <w:b/>
                <w:color w:val="000000" w:themeColor="text1"/>
              </w:rPr>
            </w:pPr>
          </w:p>
          <w:p w14:paraId="6621ED20" w14:textId="77777777" w:rsidR="003D1F52" w:rsidRPr="003D1F52" w:rsidRDefault="003D1F5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</w:rPr>
            </w:pPr>
          </w:p>
          <w:p w14:paraId="27087075" w14:textId="7D26295E" w:rsidR="00310B78" w:rsidRPr="005F6C29" w:rsidRDefault="003D1F52" w:rsidP="005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  <w:u w:val="single"/>
              </w:rPr>
            </w:pPr>
            <w:r w:rsidRPr="007F14D0"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  <w:t>Tuple Relational Calculus Expression:</w:t>
            </w:r>
          </w:p>
          <w:p w14:paraId="3D41D9B0" w14:textId="14A0F00F" w:rsidR="005F6C29" w:rsidRPr="005F6C29" w:rsidDel="00F02AA4" w:rsidRDefault="005F6C29">
            <w:pPr>
              <w:widowControl w:val="0"/>
              <w:spacing w:line="240" w:lineRule="auto"/>
              <w:rPr>
                <w:del w:id="403" w:author="Vidun Jayakody" w:date="2023-10-05T16:56:00Z"/>
                <w:rFonts w:ascii="Courier New" w:eastAsia="Courier New" w:hAnsi="Courier New" w:cs="Courier New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m:rPr>
                    <m:lit/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{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e.EName | e </m:t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Employee </m:t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∧∃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d(d </m:t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Department </m:t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e.EDepart = d.DID </m:t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d.DName = 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"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Accounting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"</m:t>
                </m:r>
                <m:r>
                  <m:rPr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 xml:space="preserve"> )</m:t>
                </m:r>
                <m:r>
                  <m:rPr>
                    <m:lit/>
                    <m:sty m:val="bi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}</m:t>
                </m:r>
              </m:oMath>
            </m:oMathPara>
          </w:p>
          <w:p w14:paraId="27087077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8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tbl>
            <w:tblPr>
              <w:tblStyle w:val="a8"/>
              <w:tblW w:w="1125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  <w:tblPrChange w:id="404" w:author="Vidun Jayakody" w:date="2023-10-05T14:19:00Z">
                <w:tblPr>
                  <w:tblStyle w:val="a8"/>
                  <w:tblW w:w="2316" w:type="dxa"/>
                  <w:tbl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  <w:insideH w:val="single" w:sz="8" w:space="0" w:color="9E9E9E"/>
                    <w:insideV w:val="single" w:sz="8" w:space="0" w:color="9E9E9E"/>
                  </w:tblBorders>
                  <w:tblLayout w:type="fixed"/>
                  <w:tblLook w:val="0600" w:firstRow="0" w:lastRow="0" w:firstColumn="0" w:lastColumn="0" w:noHBand="1" w:noVBand="1"/>
                </w:tblPr>
              </w:tblPrChange>
            </w:tblPr>
            <w:tblGrid>
              <w:gridCol w:w="1125"/>
              <w:tblGridChange w:id="405">
                <w:tblGrid>
                  <w:gridCol w:w="1125"/>
                </w:tblGrid>
              </w:tblGridChange>
            </w:tblGrid>
            <w:tr w:rsidR="005F6C29" w14:paraId="57D80C60" w14:textId="77777777" w:rsidTr="005F6C29">
              <w:trPr>
                <w:trHeight w:val="198"/>
                <w:ins w:id="406" w:author="Vidun Jayakody" w:date="2023-10-05T14:19:00Z"/>
                <w:trPrChange w:id="407" w:author="Vidun Jayakody" w:date="2023-10-05T14:19:00Z">
                  <w:trPr>
                    <w:trHeight w:val="198"/>
                  </w:trPr>
                </w:trPrChange>
              </w:trPr>
              <w:tc>
                <w:tcPr>
                  <w:tcW w:w="1125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408" w:author="Vidun Jayakody" w:date="2023-10-05T14:19:00Z">
                    <w:tcPr>
                      <w:tcW w:w="1125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14949A38" w14:textId="77777777" w:rsidR="005F6C29" w:rsidRDefault="005F6C29" w:rsidP="005F6C29">
                  <w:pPr>
                    <w:widowControl w:val="0"/>
                    <w:spacing w:line="240" w:lineRule="auto"/>
                    <w:jc w:val="center"/>
                    <w:rPr>
                      <w:ins w:id="409" w:author="Vidun Jayakody" w:date="2023-10-05T14:19:00Z"/>
                      <w:b/>
                      <w:color w:val="FFFFFF"/>
                      <w:sz w:val="16"/>
                      <w:szCs w:val="16"/>
                    </w:rPr>
                  </w:pPr>
                  <w:ins w:id="410" w:author="Vidun Jayakody" w:date="2023-10-05T14:19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EName</w:t>
                    </w:r>
                  </w:ins>
                </w:p>
              </w:tc>
            </w:tr>
            <w:tr w:rsidR="005F6C29" w14:paraId="2B9DA486" w14:textId="77777777" w:rsidTr="005F6C29">
              <w:trPr>
                <w:trHeight w:val="251"/>
                <w:ins w:id="411" w:author="Vidun Jayakody" w:date="2023-10-05T14:19:00Z"/>
                <w:trPrChange w:id="412" w:author="Vidun Jayakody" w:date="2023-10-05T14:19:00Z">
                  <w:trPr>
                    <w:trHeight w:val="251"/>
                  </w:trPr>
                </w:trPrChange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413" w:author="Vidun Jayakody" w:date="2023-10-05T14:19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165F9293" w14:textId="2F151338" w:rsidR="005F6C29" w:rsidRDefault="005F6C29" w:rsidP="005F6C29">
                  <w:pPr>
                    <w:widowControl w:val="0"/>
                    <w:spacing w:line="240" w:lineRule="auto"/>
                    <w:rPr>
                      <w:ins w:id="414" w:author="Vidun Jayakody" w:date="2023-10-05T14:19:00Z"/>
                      <w:sz w:val="18"/>
                      <w:szCs w:val="18"/>
                    </w:rPr>
                  </w:pPr>
                  <w:ins w:id="415" w:author="Vidun Jayakody" w:date="2023-10-05T14:19:00Z">
                    <w:r>
                      <w:rPr>
                        <w:sz w:val="18"/>
                        <w:szCs w:val="18"/>
                      </w:rPr>
                      <w:t>Gold</w:t>
                    </w:r>
                  </w:ins>
                </w:p>
              </w:tc>
            </w:tr>
            <w:tr w:rsidR="005F6C29" w14:paraId="48E9B5FC" w14:textId="77777777" w:rsidTr="005F6C29">
              <w:trPr>
                <w:trHeight w:val="220"/>
                <w:ins w:id="416" w:author="Vidun Jayakody" w:date="2023-10-05T14:19:00Z"/>
                <w:trPrChange w:id="417" w:author="Vidun Jayakody" w:date="2023-10-05T14:19:00Z">
                  <w:trPr>
                    <w:trHeight w:val="220"/>
                  </w:trPr>
                </w:trPrChange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418" w:author="Vidun Jayakody" w:date="2023-10-05T14:19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9BD7E9F" w14:textId="065C004A" w:rsidR="005F6C29" w:rsidRDefault="005F6C29" w:rsidP="005F6C29">
                  <w:pPr>
                    <w:widowControl w:val="0"/>
                    <w:spacing w:line="240" w:lineRule="auto"/>
                    <w:rPr>
                      <w:ins w:id="419" w:author="Vidun Jayakody" w:date="2023-10-05T14:19:00Z"/>
                      <w:sz w:val="18"/>
                      <w:szCs w:val="18"/>
                    </w:rPr>
                  </w:pPr>
                  <w:ins w:id="420" w:author="Vidun Jayakody" w:date="2023-10-05T14:19:00Z">
                    <w:r>
                      <w:rPr>
                        <w:sz w:val="18"/>
                        <w:szCs w:val="18"/>
                      </w:rPr>
                      <w:t>Singh</w:t>
                    </w:r>
                  </w:ins>
                </w:p>
              </w:tc>
            </w:tr>
            <w:tr w:rsidR="005F6C29" w14:paraId="6447DEFF" w14:textId="77777777" w:rsidTr="005F6C29">
              <w:trPr>
                <w:trHeight w:val="220"/>
                <w:ins w:id="421" w:author="Vidun Jayakody" w:date="2023-10-05T14:19:00Z"/>
                <w:trPrChange w:id="422" w:author="Vidun Jayakody" w:date="2023-10-05T14:19:00Z">
                  <w:trPr>
                    <w:trHeight w:val="220"/>
                  </w:trPr>
                </w:trPrChange>
              </w:trPr>
              <w:tc>
                <w:tcPr>
                  <w:tcW w:w="1125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423" w:author="Vidun Jayakody" w:date="2023-10-05T14:19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48F765A7" w14:textId="41F8F71F" w:rsidR="005F6C29" w:rsidRDefault="005F6C29" w:rsidP="005F6C29">
                  <w:pPr>
                    <w:widowControl w:val="0"/>
                    <w:spacing w:line="240" w:lineRule="auto"/>
                    <w:rPr>
                      <w:ins w:id="424" w:author="Vidun Jayakody" w:date="2023-10-05T14:19:00Z"/>
                      <w:sz w:val="18"/>
                      <w:szCs w:val="18"/>
                    </w:rPr>
                  </w:pPr>
                  <w:ins w:id="425" w:author="Vidun Jayakody" w:date="2023-10-05T14:19:00Z">
                    <w:r>
                      <w:rPr>
                        <w:sz w:val="18"/>
                        <w:szCs w:val="18"/>
                      </w:rPr>
                      <w:t>Wu</w:t>
                    </w:r>
                  </w:ins>
                </w:p>
              </w:tc>
            </w:tr>
          </w:tbl>
          <w:p w14:paraId="27087079" w14:textId="77777777" w:rsidR="00310B78" w:rsidDel="005F6C29" w:rsidRDefault="00310B78">
            <w:pPr>
              <w:widowControl w:val="0"/>
              <w:spacing w:line="240" w:lineRule="auto"/>
              <w:rPr>
                <w:del w:id="426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A" w14:textId="77777777" w:rsidR="00310B78" w:rsidDel="005F6C29" w:rsidRDefault="00310B78">
            <w:pPr>
              <w:widowControl w:val="0"/>
              <w:spacing w:line="240" w:lineRule="auto"/>
              <w:rPr>
                <w:del w:id="427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B" w14:textId="77777777" w:rsidR="00310B78" w:rsidDel="005F6C29" w:rsidRDefault="00310B78">
            <w:pPr>
              <w:widowControl w:val="0"/>
              <w:spacing w:line="240" w:lineRule="auto"/>
              <w:rPr>
                <w:del w:id="428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C" w14:textId="77777777" w:rsidR="00310B78" w:rsidDel="005F6C29" w:rsidRDefault="00310B78">
            <w:pPr>
              <w:widowControl w:val="0"/>
              <w:spacing w:line="240" w:lineRule="auto"/>
              <w:rPr>
                <w:del w:id="429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D" w14:textId="77777777" w:rsidR="00310B78" w:rsidDel="005F6C29" w:rsidRDefault="00310B78">
            <w:pPr>
              <w:widowControl w:val="0"/>
              <w:spacing w:line="240" w:lineRule="auto"/>
              <w:rPr>
                <w:del w:id="430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E" w14:textId="77777777" w:rsidR="00310B78" w:rsidDel="005F6C29" w:rsidRDefault="00310B78">
            <w:pPr>
              <w:widowControl w:val="0"/>
              <w:spacing w:line="240" w:lineRule="auto"/>
              <w:rPr>
                <w:del w:id="431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7F" w14:textId="77777777" w:rsidR="00310B78" w:rsidDel="005F6C29" w:rsidRDefault="00310B78">
            <w:pPr>
              <w:widowControl w:val="0"/>
              <w:spacing w:line="240" w:lineRule="auto"/>
              <w:rPr>
                <w:del w:id="432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0" w14:textId="77777777" w:rsidR="00310B78" w:rsidDel="005F6C29" w:rsidRDefault="00310B78">
            <w:pPr>
              <w:widowControl w:val="0"/>
              <w:spacing w:line="240" w:lineRule="auto"/>
              <w:rPr>
                <w:del w:id="433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1" w14:textId="77777777" w:rsidR="00310B78" w:rsidDel="005F6C29" w:rsidRDefault="00310B78">
            <w:pPr>
              <w:widowControl w:val="0"/>
              <w:spacing w:line="240" w:lineRule="auto"/>
              <w:rPr>
                <w:del w:id="434" w:author="Vidun Jayakody" w:date="2023-10-05T14:19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2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75572306" w14:textId="77777777" w:rsidR="005F6C29" w:rsidRDefault="005F6C29">
      <w:pPr>
        <w:widowControl w:val="0"/>
        <w:spacing w:line="240" w:lineRule="auto"/>
        <w:rPr>
          <w:ins w:id="435" w:author="Vidun Jayakody" w:date="2023-10-05T14:22:00Z"/>
          <w:rFonts w:ascii="Courier New" w:eastAsia="Courier New" w:hAnsi="Courier New" w:cs="Courier New"/>
          <w:b/>
        </w:rPr>
      </w:pPr>
    </w:p>
    <w:p w14:paraId="27087084" w14:textId="1EE9405E" w:rsidR="00310B78" w:rsidRDefault="002C3E92">
      <w:pPr>
        <w:widowControl w:val="0"/>
        <w:spacing w:line="240" w:lineRule="auto"/>
      </w:pPr>
      <w:r>
        <w:rPr>
          <w:rFonts w:ascii="Courier New" w:eastAsia="Courier New" w:hAnsi="Courier New" w:cs="Courier New"/>
          <w:b/>
        </w:rPr>
        <w:t xml:space="preserve">(f) </w:t>
      </w:r>
      <w:r>
        <w:t xml:space="preserve">In relational algebra, joining a relation with itself can lead to ambiguity about which table we're referencing. To address this, we can rename one of the relations before executing the join operation. If you have a relation </w:t>
      </w:r>
      <w:r>
        <w:rPr>
          <w:rFonts w:ascii="Consolas" w:eastAsia="Consolas" w:hAnsi="Consolas" w:cs="Consolas"/>
          <w:shd w:val="clear" w:color="auto" w:fill="C9DAF8"/>
        </w:rPr>
        <w:t>R</w:t>
      </w:r>
      <w:r>
        <w:t xml:space="preserve"> with two attributes </w:t>
      </w:r>
      <w:r>
        <w:rPr>
          <w:rFonts w:ascii="Consolas" w:eastAsia="Consolas" w:hAnsi="Consolas" w:cs="Consolas"/>
          <w:shd w:val="clear" w:color="auto" w:fill="C9DAF8"/>
        </w:rPr>
        <w:t>a</w:t>
      </w:r>
      <w:r>
        <w:t xml:space="preserve"> and </w:t>
      </w:r>
      <w:r>
        <w:rPr>
          <w:rFonts w:ascii="Consolas" w:eastAsia="Consolas" w:hAnsi="Consolas" w:cs="Consolas"/>
          <w:shd w:val="clear" w:color="auto" w:fill="C9DAF8"/>
        </w:rPr>
        <w:t>b</w:t>
      </w:r>
      <w:r>
        <w:t xml:space="preserve">, which can be written as </w:t>
      </w:r>
      <w:r>
        <w:rPr>
          <w:rFonts w:ascii="Consolas" w:eastAsia="Consolas" w:hAnsi="Consolas" w:cs="Consolas"/>
          <w:shd w:val="clear" w:color="auto" w:fill="C9DAF8"/>
        </w:rPr>
        <w:t>R(a,b)</w:t>
      </w:r>
      <w:r>
        <w:t xml:space="preserve">, you can rename it and its columns using the expression </w:t>
      </w:r>
      <w:r>
        <w:rPr>
          <w:rFonts w:ascii="Consolas" w:eastAsia="Consolas" w:hAnsi="Consolas" w:cs="Consolas"/>
          <w:shd w:val="clear" w:color="auto" w:fill="C9DAF8"/>
        </w:rPr>
        <w:t>ρ</w:t>
      </w:r>
      <w:r>
        <w:rPr>
          <w:rFonts w:ascii="Consolas" w:eastAsia="Consolas" w:hAnsi="Consolas" w:cs="Consolas"/>
          <w:shd w:val="clear" w:color="auto" w:fill="C9DAF8"/>
          <w:vertAlign w:val="subscript"/>
        </w:rPr>
        <w:t>S(a-&gt;c, b-&gt;d)</w:t>
      </w:r>
      <w:r>
        <w:rPr>
          <w:rFonts w:ascii="Consolas" w:eastAsia="Consolas" w:hAnsi="Consolas" w:cs="Consolas"/>
          <w:shd w:val="clear" w:color="auto" w:fill="C9DAF8"/>
        </w:rPr>
        <w:t>(R)</w:t>
      </w:r>
      <w:r>
        <w:t xml:space="preserve"> to generate a new relation with the same structure and the same content but with different name </w:t>
      </w:r>
      <w:r>
        <w:rPr>
          <w:rFonts w:ascii="Consolas" w:eastAsia="Consolas" w:hAnsi="Consolas" w:cs="Consolas"/>
          <w:shd w:val="clear" w:color="auto" w:fill="C9DAF8"/>
        </w:rPr>
        <w:t>S(c,d)</w:t>
      </w:r>
      <w:r>
        <w:t xml:space="preserve">. </w:t>
      </w:r>
    </w:p>
    <w:p w14:paraId="27087085" w14:textId="77777777" w:rsidR="00310B78" w:rsidRDefault="002C3E92">
      <w:pPr>
        <w:widowControl w:val="0"/>
        <w:spacing w:line="240" w:lineRule="auto"/>
      </w:pPr>
      <w:r>
        <w:t>Take the renaming operator into your consideration, solve the following query:</w:t>
      </w:r>
    </w:p>
    <w:p w14:paraId="27087086" w14:textId="77777777" w:rsidR="00310B78" w:rsidRDefault="002C3E92">
      <w:pPr>
        <w:widowControl w:val="0"/>
        <w:spacing w:line="240" w:lineRule="auto"/>
        <w:rPr>
          <w:rFonts w:ascii="Courier New" w:eastAsia="Courier New" w:hAnsi="Courier New" w:cs="Courier New"/>
          <w:b/>
          <w:color w:val="980000"/>
          <w:u w:val="single"/>
        </w:rPr>
      </w:pPr>
      <w:r>
        <w:rPr>
          <w:rFonts w:ascii="Courier New" w:eastAsia="Courier New" w:hAnsi="Courier New" w:cs="Courier New"/>
        </w:rPr>
        <w:t>For employees only who have managers, list the employees’ names with their corresponding managers’ names.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[3 marks]</w:t>
      </w:r>
    </w:p>
    <w:tbl>
      <w:tblPr>
        <w:tblStyle w:val="ad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93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244E" w14:textId="6BD680BF" w:rsidR="00F6680D" w:rsidRDefault="00F6680D" w:rsidP="005A2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36" w:author="Vidun Jayakody" w:date="2023-10-05T17:08:00Z"/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u w:val="single"/>
              </w:rPr>
            </w:pPr>
            <w:ins w:id="437" w:author="Vidun Jayakody" w:date="2023-10-05T14:25:00Z">
              <w:r w:rsidRPr="002A7BA9">
                <w:rPr>
                  <w:rFonts w:ascii="Courier New" w:eastAsia="Courier New" w:hAnsi="Courier New" w:cs="Courier New"/>
                  <w:b/>
                  <w:color w:val="000000" w:themeColor="text1"/>
                  <w:sz w:val="20"/>
                  <w:szCs w:val="20"/>
                  <w:u w:val="single"/>
                </w:rPr>
                <w:t>Relational Algebra Expression:</w:t>
              </w:r>
            </w:ins>
            <m:oMath>
              <m:r>
                <w:del w:id="438" w:author="Vidun Jayakody" w:date="2023-10-05T14:30:00Z">
                  <m:rPr>
                    <m:sty m:val="b"/>
                  </m:rPr>
                  <w:rPr>
                    <w:rFonts w:ascii="Cambria Math" w:eastAsia="Courier New" w:hAnsi="Cambria Math" w:cs="Courier New"/>
                    <w:color w:val="980000"/>
                    <w:u w:val="single"/>
                  </w:rPr>
                  <m:t>ρ→</m:t>
                </w:del>
              </m:r>
              <m:r>
                <w:del w:id="439" w:author="Vidun Jayakody" w:date="2023-10-05T14:27:00Z">
                  <m:rPr>
                    <m:sty m:val="b"/>
                  </m:rPr>
                  <w:rPr>
                    <w:rFonts w:ascii="Cambria Math" w:eastAsia="Courier New" w:hAnsi="Cambria Math" w:cs="Courier New"/>
                    <w:color w:val="980000"/>
                    <w:u w:val="single"/>
                  </w:rPr>
                  <m:t>→</m:t>
                </w:del>
              </m:r>
              <m:r>
                <w:del w:id="440" w:author="Vidun Jayakody" w:date="2023-10-05T14:30:00Z">
                  <m:rPr>
                    <m:sty m:val="b"/>
                  </m:rPr>
                  <w:rPr>
                    <w:rFonts w:ascii="Cambria Math" w:eastAsia="Courier New" w:hAnsi="Cambria Math" w:cs="Courier New"/>
                    <w:color w:val="980000"/>
                    <w:u w:val="single"/>
                  </w:rPr>
                  <m:t>→→→</m:t>
                </w:del>
              </m:r>
              <m:r>
                <w:del w:id="441" w:author="Vidun Jayakody" w:date="2023-10-05T14:28:00Z">
                  <m:rPr>
                    <m:sty m:val="b"/>
                  </m:rPr>
                  <w:rPr>
                    <w:rFonts w:ascii="Cambria Math" w:eastAsia="Courier New" w:hAnsi="Cambria Math" w:cs="Courier New"/>
                    <w:color w:val="980000"/>
                    <w:u w:val="single"/>
                  </w:rPr>
                  <m:t>→→</m:t>
                </w:del>
              </m:r>
              <m:r>
                <w:del w:id="442" w:author="Vidun Jayakody" w:date="2023-10-05T14:27:00Z">
                  <m:rPr>
                    <m:sty m:val="b"/>
                  </m:rPr>
                  <w:rPr>
                    <w:rFonts w:ascii="Cambria Math" w:eastAsia="Courier New" w:hAnsi="Cambria Math" w:cs="Courier New"/>
                    <w:color w:val="980000"/>
                    <w:u w:val="single"/>
                  </w:rPr>
                  <m:t>→</m:t>
                </w:del>
              </m:r>
            </m:oMath>
          </w:p>
          <w:p w14:paraId="22C8C33B" w14:textId="76A60989" w:rsidR="0076793A" w:rsidRPr="0076793A" w:rsidRDefault="0076793A" w:rsidP="005A2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sz w:val="20"/>
                <w:szCs w:val="20"/>
                <w:rPrChange w:id="443" w:author="Vidun Jayakody" w:date="2023-10-05T17:10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  <w:pPrChange w:id="444" w:author="Vidun Jayakody" w:date="2023-10-05T14:38:00Z">
                <w:pPr>
                  <w:widowControl w:val="0"/>
                  <w:spacing w:line="240" w:lineRule="auto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445" w:author="Vidun Jayakody" w:date="2023-10-05T17:10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  <w:sz w:val="20"/>
                          <w:szCs w:val="20"/>
                          <w:rPrChange w:id="446" w:author="Vidun Jayakody" w:date="2023-10-05T17:10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rPrChange>
                        </w:rPr>
                      </w:ins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sz w:val="20"/>
                        <w:szCs w:val="20"/>
                        <w:rPrChange w:id="447" w:author="Vidun Jayakody" w:date="2023-10-05T17:10:00Z"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rPrChange>
                      </w:rPr>
                      <m:t>ρ</m:t>
                    </m:r>
                    <m:ctrlPr>
                      <w:ins w:id="448" w:author="Vidun Jayakody" w:date="2023-10-05T17:10:00Z">
                        <w:rPr>
                          <w:rFonts w:ascii="Cambria Math" w:eastAsia="Courier New" w:hAnsi="Cambria Math" w:cs="Courier New"/>
                          <w:b/>
                          <w:color w:val="000000" w:themeColor="text1"/>
                          <w:sz w:val="20"/>
                          <w:szCs w:val="20"/>
                          <w:rPrChange w:id="449" w:author="Vidun Jayakody" w:date="2023-10-05T17:10:00Z">
                            <w:rPr>
                              <w:rFonts w:ascii="Cambria Math" w:eastAsia="Courier New" w:hAnsi="Cambria Math" w:cs="Courier New"/>
                              <w:b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rPrChange>
                        </w:rPr>
                      </w:ins>
                    </m:ctrlPr>
                  </m:e>
                  <m:sub>
                    <m:r>
                      <w:ins w:id="450" w:author="Vidun Jayakody" w:date="2023-10-05T17:08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sz w:val="20"/>
                          <w:szCs w:val="20"/>
                          <w:rPrChange w:id="451" w:author="Vidun Jayakody" w:date="2023-10-05T17:10:00Z"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rPrChange>
                        </w:rPr>
                        <m:t>Manager</m:t>
                      </w:ins>
                    </m:r>
                    <m:d>
                      <m:dPr>
                        <m:ctrlPr>
                          <w:ins w:id="452" w:author="Vidun Jayakody" w:date="2023-10-05T17:10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rPrChange w:id="453" w:author="Vidun Jayakody" w:date="2023-10-05T17:10:00Z">
                                <w:rPr>
                                  <w:rFonts w:ascii="Cambria Math" w:eastAsia="Courier New" w:hAnsi="Cambria Math" w:cs="Courier New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</w:ins>
                        </m:ctrlPr>
                      </m:dPr>
                      <m:e>
                        <m:r>
                          <w:ins w:id="454" w:author="Vidun Jayakody" w:date="2023-10-05T17:08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55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EID</m:t>
                          </w:ins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  <w:rPrChange w:id="456" w:author="Vidun Jayakody" w:date="2023-10-05T17:10:00Z">
                              <w:rPr>
                                <w:rFonts w:ascii="Cambria Math" w:eastAsia="Courier New" w:hAnsi="Cambria Math" w:cs="Courier New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rPrChange>
                          </w:rPr>
                          <m:t>→</m:t>
                        </m:r>
                        <m:r>
                          <w:ins w:id="457" w:author="Vidun Jayakody" w:date="2023-10-05T17:08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58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MID,EN</m:t>
                          </w:ins>
                        </m:r>
                        <m:r>
                          <w:ins w:id="459" w:author="Vidun Jayakody" w:date="2023-10-05T17:09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60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ame</m:t>
                          </w:ins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  <w:rPrChange w:id="461" w:author="Vidun Jayakody" w:date="2023-10-05T17:10:00Z">
                              <w:rPr>
                                <w:rFonts w:ascii="Cambria Math" w:eastAsia="Courier New" w:hAnsi="Cambria Math" w:cs="Courier New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rPrChange>
                          </w:rPr>
                          <m:t>→</m:t>
                        </m:r>
                        <m:r>
                          <w:ins w:id="462" w:author="Vidun Jayakody" w:date="2023-10-05T17:09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63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MName,ESalary</m:t>
                          </w:ins>
                        </m:r>
                        <m:r>
                          <w:ins w:id="464" w:author="Vidun Jayakody" w:date="2023-10-05T17:10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65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,EManager</m:t>
                          </w:ins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  <w:rPrChange w:id="466" w:author="Vidun Jayakody" w:date="2023-10-05T17:10:00Z">
                              <w:rPr>
                                <w:rFonts w:ascii="Cambria Math" w:eastAsia="Courier New" w:hAnsi="Cambria Math" w:cs="Courier New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rPrChange>
                          </w:rPr>
                          <m:t>→</m:t>
                        </m:r>
                        <m:r>
                          <w:ins w:id="467" w:author="Vidun Jayakody" w:date="2023-10-05T17:10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68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MManager,EDepart</m:t>
                          </w:ins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  <w:sz w:val="20"/>
                            <w:szCs w:val="20"/>
                            <w:rPrChange w:id="469" w:author="Vidun Jayakody" w:date="2023-10-05T17:10:00Z">
                              <w:rPr>
                                <w:rFonts w:ascii="Cambria Math" w:eastAsia="Courier New" w:hAnsi="Cambria Math" w:cs="Courier New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rPrChange>
                          </w:rPr>
                          <m:t>→</m:t>
                        </m:r>
                        <m:r>
                          <w:ins w:id="470" w:author="Vidun Jayakody" w:date="2023-10-05T17:10:00Z">
                            <m:rPr>
                              <m:sty m:val="bi"/>
                            </m:rPr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rPrChange w:id="471" w:author="Vidun Jayakody" w:date="2023-10-05T17:10:00Z">
                                <w:rPr>
                                  <w:rFonts w:ascii="Cambria Math" w:eastAsia="Courier New" w:hAnsi="Cambria Math" w:cs="Courier New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rPrChange>
                            </w:rPr>
                            <m:t>MDepart</m:t>
                          </w:ins>
                        </m:r>
                      </m:e>
                    </m:d>
                  </m:sub>
                </m:sSub>
                <m:d>
                  <m:dPr>
                    <m:ctrlPr>
                      <w:ins w:id="472" w:author="Vidun Jayakody" w:date="2023-10-05T17:10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  <w:sz w:val="20"/>
                          <w:szCs w:val="20"/>
                          <w:rPrChange w:id="473" w:author="Vidun Jayakody" w:date="2023-10-05T17:10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474" w:author="Vidun Jayakody" w:date="2023-10-05T17:10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sz w:val="20"/>
                          <w:szCs w:val="20"/>
                          <w:rPrChange w:id="475" w:author="Vidun Jayakody" w:date="2023-10-05T17:10:00Z">
                            <w:rPr>
                              <w:rFonts w:ascii="Cambria Math" w:eastAsia="Courier New" w:hAnsi="Cambria Math" w:cs="Courier New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rPrChange>
                        </w:rPr>
                        <m:t>Employee</m:t>
                      </w:ins>
                    </m:r>
                  </m:e>
                </m:d>
              </m:oMath>
            </m:oMathPara>
          </w:p>
          <w:p w14:paraId="27087088" w14:textId="45A10450" w:rsidR="00310B78" w:rsidRPr="005A2EE6" w:rsidRDefault="005A2EE6">
            <w:pPr>
              <w:widowControl w:val="0"/>
              <w:spacing w:line="240" w:lineRule="auto"/>
              <w:rPr>
                <w:ins w:id="476" w:author="Vidun Jayakody" w:date="2023-10-05T14:38:00Z"/>
                <w:rFonts w:ascii="Courier New" w:eastAsia="Courier New" w:hAnsi="Courier New" w:cs="Courier New"/>
                <w:bCs/>
                <w:color w:val="000000" w:themeColor="text1"/>
                <w:rPrChange w:id="477" w:author="Vidun Jayakody" w:date="2023-10-05T14:38:00Z">
                  <w:rPr>
                    <w:ins w:id="478" w:author="Vidun Jayakody" w:date="2023-10-05T14:38:00Z"/>
                    <w:rFonts w:ascii="Cambria Math" w:eastAsia="Courier New" w:hAnsi="Cambria Math" w:cs="Courier New"/>
                    <w:b/>
                    <w:i/>
                    <w:color w:val="980000"/>
                    <w:u w:val="single"/>
                  </w:rPr>
                </w:rPrChange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479" w:author="Vidun Jayakody" w:date="2023-10-05T14:38:00Z">
                        <w:rPr>
                          <w:rFonts w:ascii="Cambria Math" w:eastAsia="Courier New" w:hAnsi="Cambria Math" w:cs="Courier New"/>
                          <w:bCs/>
                          <w:i/>
                          <w:color w:val="000000" w:themeColor="text1"/>
                          <w:rPrChange w:id="480" w:author="Vidun Jayakody" w:date="2023-10-05T14:38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</w:rPr>
                      <m:t>π</m:t>
                    </m:r>
                    <m:ctrlPr>
                      <w:ins w:id="481" w:author="Vidun Jayakody" w:date="2023-10-05T14:38:00Z">
                        <w:rPr>
                          <w:rFonts w:ascii="Cambria Math" w:eastAsia="Courier New" w:hAnsi="Cambria Math" w:cs="Courier New"/>
                          <w:bCs/>
                          <w:color w:val="000000" w:themeColor="text1"/>
                          <w:rPrChange w:id="482" w:author="Vidun Jayakody" w:date="2023-10-05T14:38:00Z">
                            <w:rPr>
                              <w:rFonts w:ascii="Cambria Math" w:eastAsia="Courier New" w:hAnsi="Cambria Math" w:cs="Courier New"/>
                              <w:b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e>
                  <m:sub>
                    <m:r>
                      <w:ins w:id="483" w:author="Vidun Jayakody" w:date="2023-10-05T14:38:00Z">
                        <m:rPr>
                          <m:nor/>
                        </m:rPr>
                        <w:rPr>
                          <w:rFonts w:ascii="Cambria Math" w:eastAsia="Courier New" w:hAnsi="Cambria Math" w:cs="Courier New"/>
                          <w:bCs/>
                          <w:color w:val="000000" w:themeColor="text1"/>
                          <w:rPrChange w:id="484" w:author="Vidun Jayakody" w:date="2023-10-05T14:38:00Z">
                            <w:rPr>
                              <w:rFonts w:ascii="Cambria Math" w:eastAsia="Courier New" w:hAnsi="Cambria Math" w:cs="Courier New"/>
                              <w:b/>
                              <w:color w:val="980000"/>
                              <w:u w:val="single"/>
                            </w:rPr>
                          </w:rPrChange>
                        </w:rPr>
                        <m:t>Employee.EName, Manager.MName</m:t>
                      </w:ins>
                    </m:r>
                  </m:sub>
                </m:sSub>
                <m:d>
                  <m:dPr>
                    <m:ctrlPr>
                      <w:ins w:id="485" w:author="Vidun Jayakody" w:date="2023-10-05T14:38:00Z">
                        <w:rPr>
                          <w:rFonts w:ascii="Cambria Math" w:eastAsia="Courier New" w:hAnsi="Cambria Math" w:cs="Courier New"/>
                          <w:bCs/>
                          <w:i/>
                          <w:color w:val="000000" w:themeColor="text1"/>
                          <w:rPrChange w:id="486" w:author="Vidun Jayakody" w:date="2023-10-05T14:38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487" w:author="Vidun Jayakody" w:date="2023-10-05T14:38:00Z">
                        <m:rPr>
                          <m:nor/>
                        </m:rPr>
                        <w:rPr>
                          <w:rFonts w:ascii="Cambria Math" w:eastAsia="Courier New" w:hAnsi="Cambria Math" w:cs="Courier New"/>
                          <w:bCs/>
                          <w:color w:val="000000" w:themeColor="text1"/>
                          <w:rPrChange w:id="488" w:author="Vidun Jayakody" w:date="2023-10-05T14:38:00Z">
                            <w:rPr>
                              <w:rFonts w:ascii="Cambria Math" w:eastAsia="Courier New" w:hAnsi="Cambria Math" w:cs="Courier New"/>
                              <w:b/>
                              <w:color w:val="980000"/>
                              <w:u w:val="single"/>
                            </w:rPr>
                          </w:rPrChange>
                        </w:rPr>
                        <m:t>Employee</m:t>
                      </w:ins>
                    </m:r>
                    <m:sSub>
                      <m:sSubPr>
                        <m:ctrlPr>
                          <w:ins w:id="489" w:author="Vidun Jayakody" w:date="2023-10-05T14:38:00Z">
                            <w:rPr>
                              <w:rFonts w:ascii="Cambria Math" w:eastAsia="Courier New" w:hAnsi="Cambria Math" w:cs="Courier New"/>
                              <w:bCs/>
                              <w:i/>
                              <w:color w:val="000000" w:themeColor="text1"/>
                              <w:rPrChange w:id="490" w:author="Vidun Jayakody" w:date="2023-10-05T14:38:00Z">
                                <w:rPr>
                                  <w:rFonts w:ascii="Cambria Math" w:eastAsia="Courier New" w:hAnsi="Cambria Math" w:cs="Courier New"/>
                                  <w:b/>
                                  <w:i/>
                                  <w:color w:val="980000"/>
                                  <w:u w:val="single"/>
                                </w:rPr>
                              </w:rPrChange>
                            </w:rPr>
                          </w:ins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 w:themeColor="text1"/>
                          </w:rPr>
                          <m:t>⋈</m:t>
                        </m:r>
                        <m:ctrlPr>
                          <w:ins w:id="491" w:author="Vidun Jayakody" w:date="2023-10-05T14:38:00Z">
                            <w:rPr>
                              <w:rFonts w:ascii="Cambria Math" w:eastAsia="Courier New" w:hAnsi="Cambria Math" w:cs="Courier New"/>
                              <w:bCs/>
                              <w:color w:val="000000" w:themeColor="text1"/>
                              <w:rPrChange w:id="492" w:author="Vidun Jayakody" w:date="2023-10-05T14:38:00Z">
                                <w:rPr>
                                  <w:rFonts w:ascii="Cambria Math" w:eastAsia="Courier New" w:hAnsi="Cambria Math" w:cs="Courier New"/>
                                  <w:b/>
                                  <w:color w:val="980000"/>
                                  <w:u w:val="single"/>
                                </w:rPr>
                              </w:rPrChange>
                            </w:rPr>
                          </w:ins>
                        </m:ctrlPr>
                      </m:e>
                      <m:sub>
                        <m:r>
                          <w:ins w:id="493" w:author="Vidun Jayakody" w:date="2023-10-05T14:38:00Z">
                            <m:rPr>
                              <m:nor/>
                            </m:rPr>
                            <w:rPr>
                              <w:rFonts w:ascii="Cambria Math" w:eastAsia="Courier New" w:hAnsi="Cambria Math" w:cs="Courier New"/>
                              <w:bCs/>
                              <w:color w:val="000000" w:themeColor="text1"/>
                              <w:rPrChange w:id="494" w:author="Vidun Jayakody" w:date="2023-10-05T14:38:00Z">
                                <w:rPr>
                                  <w:rFonts w:ascii="Cambria Math" w:eastAsia="Courier New" w:hAnsi="Cambria Math" w:cs="Courier New"/>
                                  <w:b/>
                                  <w:color w:val="980000"/>
                                  <w:u w:val="single"/>
                                </w:rPr>
                              </w:rPrChange>
                            </w:rPr>
                            <m:t>Employee.EManager</m:t>
                          </w:ins>
                        </m:r>
                        <m:r>
                          <w:ins w:id="495" w:author="Vidun Jayakody" w:date="2023-10-05T14:38:00Z">
                            <w:rPr>
                              <w:rFonts w:ascii="Cambria Math" w:eastAsia="Courier New" w:hAnsi="Cambria Math" w:cs="Courier New"/>
                              <w:color w:val="000000" w:themeColor="text1"/>
                            </w:rPr>
                            <m:t>=</m:t>
                          </w:ins>
                        </m:r>
                        <m:r>
                          <w:ins w:id="496" w:author="Vidun Jayakody" w:date="2023-10-05T14:38:00Z">
                            <m:rPr>
                              <m:nor/>
                            </m:rPr>
                            <w:rPr>
                              <w:rFonts w:ascii="Cambria Math" w:eastAsia="Courier New" w:hAnsi="Cambria Math" w:cs="Courier New"/>
                              <w:bCs/>
                              <w:color w:val="000000" w:themeColor="text1"/>
                              <w:rPrChange w:id="497" w:author="Vidun Jayakody" w:date="2023-10-05T14:38:00Z">
                                <w:rPr>
                                  <w:rFonts w:ascii="Cambria Math" w:eastAsia="Courier New" w:hAnsi="Cambria Math" w:cs="Courier New"/>
                                  <w:b/>
                                  <w:color w:val="980000"/>
                                  <w:u w:val="single"/>
                                </w:rPr>
                              </w:rPrChange>
                            </w:rPr>
                            <m:t>Manager.MID</m:t>
                          </w:ins>
                        </m:r>
                      </m:sub>
                    </m:sSub>
                    <m:r>
                      <w:ins w:id="498" w:author="Vidun Jayakody" w:date="2023-10-05T14:38:00Z">
                        <m:rPr>
                          <m:nor/>
                        </m:rPr>
                        <w:rPr>
                          <w:rFonts w:ascii="Cambria Math" w:eastAsia="Courier New" w:hAnsi="Cambria Math" w:cs="Courier New"/>
                          <w:bCs/>
                          <w:color w:val="000000" w:themeColor="text1"/>
                          <w:rPrChange w:id="499" w:author="Vidun Jayakody" w:date="2023-10-05T14:38:00Z">
                            <w:rPr>
                              <w:rFonts w:ascii="Cambria Math" w:eastAsia="Courier New" w:hAnsi="Cambria Math" w:cs="Courier New"/>
                              <w:b/>
                              <w:color w:val="980000"/>
                              <w:u w:val="single"/>
                            </w:rPr>
                          </w:rPrChange>
                        </w:rPr>
                        <m:t>Manager</m:t>
                      </w:ins>
                    </m:r>
                  </m:e>
                </m:d>
              </m:oMath>
            </m:oMathPara>
          </w:p>
          <w:p w14:paraId="134B29B5" w14:textId="77777777" w:rsidR="005A2EE6" w:rsidRPr="005A2EE6" w:rsidRDefault="005A2EE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9" w14:textId="4104865C" w:rsidR="00310B78" w:rsidRPr="005A2EE6" w:rsidRDefault="005A2EE6" w:rsidP="005A2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  <w:u w:val="single"/>
                <w:rPrChange w:id="500" w:author="Vidun Jayakody" w:date="2023-10-05T14:44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  <w:pPrChange w:id="501" w:author="Vidun Jayakody" w:date="2023-10-05T14:44:00Z">
                <w:pPr>
                  <w:widowControl w:val="0"/>
                  <w:spacing w:line="240" w:lineRule="auto"/>
                </w:pPr>
              </w:pPrChange>
            </w:pPr>
            <w:ins w:id="502" w:author="Vidun Jayakody" w:date="2023-10-05T14:44:00Z">
              <w:r w:rsidRPr="007F14D0">
                <w:rPr>
                  <w:rFonts w:ascii="Courier New" w:eastAsia="Courier New" w:hAnsi="Courier New" w:cs="Courier New"/>
                  <w:b/>
                  <w:color w:val="000000" w:themeColor="text1"/>
                  <w:sz w:val="20"/>
                  <w:szCs w:val="20"/>
                  <w:u w:val="single"/>
                </w:rPr>
                <w:t>Tuple Relational Calculus Expression:</w:t>
              </w:r>
            </w:ins>
          </w:p>
          <w:p w14:paraId="2708708A" w14:textId="22452E74" w:rsidR="00310B78" w:rsidRPr="005A2EE6" w:rsidRDefault="005A2EE6">
            <w:pPr>
              <w:widowControl w:val="0"/>
              <w:spacing w:line="240" w:lineRule="auto"/>
              <w:rPr>
                <w:ins w:id="503" w:author="Vidun Jayakody" w:date="2023-10-05T14:44:00Z"/>
                <w:rFonts w:ascii="Courier New" w:eastAsia="Courier New" w:hAnsi="Courier New" w:cs="Courier New"/>
                <w:b/>
                <w:color w:val="000000" w:themeColor="text1"/>
                <w:rPrChange w:id="504" w:author="Vidun Jayakody" w:date="2023-10-05T14:44:00Z">
                  <w:rPr>
                    <w:ins w:id="505" w:author="Vidun Jayakody" w:date="2023-10-05T14:44:00Z"/>
                    <w:rFonts w:ascii="Cambria Math" w:eastAsia="Courier New" w:hAnsi="Cambria Math" w:cs="Courier New"/>
                    <w:b/>
                    <w:i/>
                    <w:color w:val="000000" w:themeColor="text1"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w:ins w:id="506" w:author="Vidun Jayakody" w:date="2023-10-05T14:43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07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{</m:t>
                  </w:ins>
                </m:r>
                <m:r>
                  <w:ins w:id="508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09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 xml:space="preserve"> (e.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"</m:t>
                </m:r>
                <m:r>
                  <w:ins w:id="510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11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{EName}, m.</m:t>
                  </w:ins>
                </m:r>
                <m:r>
                  <w:del w:id="512" w:author="Vidun Jayakody" w:date="2023-10-05T17:05:00Z">
                    <m:rPr>
                      <m:sty m:val="b"/>
                    </m:rPr>
                    <w:rPr>
                      <w:rFonts w:ascii="Cambria Math" w:eastAsia="Courier New" w:hAnsi="Cambria Math" w:cs="Courier New"/>
                      <w:color w:val="000000" w:themeColor="text1"/>
                    </w:rPr>
                    <m:t>"</m:t>
                  </w:del>
                </m:r>
                <m:r>
                  <w:ins w:id="513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14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 xml:space="preserve">{MName}) 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∣</m:t>
                </m:r>
                <m:r>
                  <w:ins w:id="515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16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 xml:space="preserve"> e 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∈"</m:t>
                </m:r>
                <m:r>
                  <w:ins w:id="517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18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 xml:space="preserve">{Employee}, m 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∈"</m:t>
                </m:r>
                <m:r>
                  <w:ins w:id="519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20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 xml:space="preserve">{Employee} 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∧</m:t>
                </m:r>
                <m:r>
                  <w:ins w:id="521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22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e.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"</m:t>
                </m:r>
                <m:r>
                  <w:ins w:id="523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24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{EManager}= m.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</w:rPr>
                  <m:t>"</m:t>
                </m:r>
                <m:r>
                  <w:ins w:id="525" w:author="Vidun Jayakody" w:date="2023-10-05T14:43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26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 xml:space="preserve">{EID} </m:t>
                  </w:ins>
                </m:r>
                <m:r>
                  <w:ins w:id="527" w:author="Vidun Jayakody" w:date="2023-10-05T14:43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528" w:author="Vidun Jayakody" w:date="2023-10-05T14:44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}</m:t>
                  </w:ins>
                </m:r>
              </m:oMath>
            </m:oMathPara>
          </w:p>
          <w:p w14:paraId="4451B8F6" w14:textId="77777777" w:rsidR="005A2EE6" w:rsidRPr="005A2EE6" w:rsidRDefault="005A2EE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rPrChange w:id="529" w:author="Vidun Jayakody" w:date="2023-10-05T14:44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</w:pPr>
          </w:p>
          <w:tbl>
            <w:tblPr>
              <w:tblStyle w:val="a8"/>
              <w:tblW w:w="2864" w:type="dxa"/>
              <w:tblBorders>
                <w:top w:val="single" w:sz="8" w:space="0" w:color="9E9E9E"/>
                <w:left w:val="single" w:sz="8" w:space="0" w:color="9E9E9E"/>
                <w:bottom w:val="single" w:sz="8" w:space="0" w:color="9E9E9E"/>
                <w:right w:val="single" w:sz="8" w:space="0" w:color="9E9E9E"/>
                <w:insideH w:val="single" w:sz="8" w:space="0" w:color="9E9E9E"/>
                <w:insideV w:val="single" w:sz="8" w:space="0" w:color="9E9E9E"/>
              </w:tblBorders>
              <w:tblLayout w:type="fixed"/>
              <w:tblLook w:val="0600" w:firstRow="0" w:lastRow="0" w:firstColumn="0" w:lastColumn="0" w:noHBand="1" w:noVBand="1"/>
              <w:tblPrChange w:id="530" w:author="Vidun Jayakody" w:date="2023-10-05T14:45:00Z">
                <w:tblPr>
                  <w:tblStyle w:val="a8"/>
                  <w:tblW w:w="2316" w:type="dxa"/>
                  <w:tbl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  <w:insideH w:val="single" w:sz="8" w:space="0" w:color="9E9E9E"/>
                    <w:insideV w:val="single" w:sz="8" w:space="0" w:color="9E9E9E"/>
                  </w:tblBorders>
                  <w:tblLayout w:type="fixed"/>
                  <w:tblLook w:val="0600" w:firstRow="0" w:lastRow="0" w:firstColumn="0" w:lastColumn="0" w:noHBand="1" w:noVBand="1"/>
                </w:tblPr>
              </w:tblPrChange>
            </w:tblPr>
            <w:tblGrid>
              <w:gridCol w:w="1481"/>
              <w:gridCol w:w="1383"/>
              <w:tblGridChange w:id="531">
                <w:tblGrid>
                  <w:gridCol w:w="1125"/>
                  <w:gridCol w:w="356"/>
                  <w:gridCol w:w="835"/>
                  <w:gridCol w:w="548"/>
                </w:tblGrid>
              </w:tblGridChange>
            </w:tblGrid>
            <w:tr w:rsidR="005A2EE6" w14:paraId="69F82A91" w14:textId="77777777" w:rsidTr="005A2EE6">
              <w:trPr>
                <w:trHeight w:val="198"/>
                <w:ins w:id="532" w:author="Vidun Jayakody" w:date="2023-10-05T14:45:00Z"/>
                <w:trPrChange w:id="533" w:author="Vidun Jayakody" w:date="2023-10-05T14:45:00Z">
                  <w:trPr>
                    <w:gridAfter w:val="0"/>
                    <w:trHeight w:val="198"/>
                  </w:trPr>
                </w:trPrChange>
              </w:trPr>
              <w:tc>
                <w:tcPr>
                  <w:tcW w:w="1481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34" w:author="Vidun Jayakody" w:date="2023-10-05T14:45:00Z">
                    <w:tcPr>
                      <w:tcW w:w="1125" w:type="dxa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2B1E8B42" w14:textId="21576CD9" w:rsidR="005A2EE6" w:rsidRDefault="005A2EE6" w:rsidP="005A2EE6">
                  <w:pPr>
                    <w:widowControl w:val="0"/>
                    <w:spacing w:line="240" w:lineRule="auto"/>
                    <w:jc w:val="center"/>
                    <w:rPr>
                      <w:ins w:id="535" w:author="Vidun Jayakody" w:date="2023-10-05T14:45:00Z"/>
                      <w:b/>
                      <w:color w:val="FFFFFF"/>
                      <w:sz w:val="16"/>
                      <w:szCs w:val="16"/>
                    </w:rPr>
                  </w:pPr>
                  <w:ins w:id="536" w:author="Vidun Jayakody" w:date="2023-10-05T14:4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EmployeeName</w:t>
                    </w:r>
                  </w:ins>
                </w:p>
              </w:tc>
              <w:tc>
                <w:tcPr>
                  <w:tcW w:w="1383" w:type="dxa"/>
                  <w:tcBorders>
                    <w:bottom w:val="single" w:sz="8" w:space="0" w:color="9E9E9E"/>
                  </w:tcBorders>
                  <w:shd w:val="clear" w:color="auto" w:fill="274E1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37" w:author="Vidun Jayakody" w:date="2023-10-05T14:45:00Z">
                    <w:tcPr>
                      <w:tcW w:w="1191" w:type="dxa"/>
                      <w:gridSpan w:val="2"/>
                      <w:tcBorders>
                        <w:bottom w:val="single" w:sz="8" w:space="0" w:color="9E9E9E"/>
                      </w:tcBorders>
                      <w:shd w:val="clear" w:color="auto" w:fill="274E1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4DD11AA6" w14:textId="68301B41" w:rsidR="005A2EE6" w:rsidRDefault="005A2EE6" w:rsidP="005A2EE6">
                  <w:pPr>
                    <w:widowControl w:val="0"/>
                    <w:spacing w:line="240" w:lineRule="auto"/>
                    <w:jc w:val="center"/>
                    <w:rPr>
                      <w:ins w:id="538" w:author="Vidun Jayakody" w:date="2023-10-05T14:45:00Z"/>
                      <w:b/>
                      <w:color w:val="FFFFFF"/>
                      <w:sz w:val="16"/>
                      <w:szCs w:val="16"/>
                    </w:rPr>
                  </w:pPr>
                  <w:ins w:id="539" w:author="Vidun Jayakody" w:date="2023-10-05T14:45:00Z">
                    <w:r>
                      <w:rPr>
                        <w:b/>
                        <w:color w:val="FFFFFF"/>
                        <w:sz w:val="16"/>
                        <w:szCs w:val="16"/>
                      </w:rPr>
                      <w:t>ManagerName</w:t>
                    </w:r>
                  </w:ins>
                </w:p>
              </w:tc>
            </w:tr>
            <w:tr w:rsidR="005A2EE6" w14:paraId="23BF6C11" w14:textId="77777777" w:rsidTr="005A2EE6">
              <w:trPr>
                <w:trHeight w:val="251"/>
                <w:ins w:id="540" w:author="Vidun Jayakody" w:date="2023-10-05T14:45:00Z"/>
                <w:trPrChange w:id="541" w:author="Vidun Jayakody" w:date="2023-10-05T14:45:00Z">
                  <w:trPr>
                    <w:gridAfter w:val="0"/>
                    <w:trHeight w:val="251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42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085FBD4" w14:textId="0B66CC61" w:rsidR="005A2EE6" w:rsidRDefault="005A2EE6" w:rsidP="005A2EE6">
                  <w:pPr>
                    <w:widowControl w:val="0"/>
                    <w:spacing w:line="240" w:lineRule="auto"/>
                    <w:rPr>
                      <w:ins w:id="543" w:author="Vidun Jayakody" w:date="2023-10-05T14:45:00Z"/>
                      <w:sz w:val="18"/>
                      <w:szCs w:val="18"/>
                    </w:rPr>
                  </w:pPr>
                  <w:ins w:id="544" w:author="Vidun Jayakody" w:date="2023-10-05T14:45:00Z">
                    <w:r>
                      <w:rPr>
                        <w:sz w:val="18"/>
                        <w:szCs w:val="18"/>
                      </w:rPr>
                      <w:t>Wu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45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F1AD738" w14:textId="67383429" w:rsidR="005A2EE6" w:rsidRDefault="005A2EE6" w:rsidP="005A2EE6">
                  <w:pPr>
                    <w:widowControl w:val="0"/>
                    <w:spacing w:line="240" w:lineRule="auto"/>
                    <w:rPr>
                      <w:ins w:id="546" w:author="Vidun Jayakody" w:date="2023-10-05T14:45:00Z"/>
                      <w:sz w:val="18"/>
                      <w:szCs w:val="18"/>
                    </w:rPr>
                  </w:pPr>
                  <w:ins w:id="547" w:author="Vidun Jayakody" w:date="2023-10-05T14:46:00Z">
                    <w:r>
                      <w:rPr>
                        <w:sz w:val="18"/>
                        <w:szCs w:val="18"/>
                      </w:rPr>
                      <w:t>Einstein</w:t>
                    </w:r>
                  </w:ins>
                </w:p>
              </w:tc>
            </w:tr>
            <w:tr w:rsidR="005A2EE6" w14:paraId="7B72A49D" w14:textId="77777777" w:rsidTr="005A2EE6">
              <w:trPr>
                <w:trHeight w:val="220"/>
                <w:ins w:id="548" w:author="Vidun Jayakody" w:date="2023-10-05T14:45:00Z"/>
                <w:trPrChange w:id="549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50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01A19129" w14:textId="532C7ACA" w:rsidR="005A2EE6" w:rsidRDefault="005A2EE6" w:rsidP="005A2EE6">
                  <w:pPr>
                    <w:widowControl w:val="0"/>
                    <w:spacing w:line="240" w:lineRule="auto"/>
                    <w:rPr>
                      <w:ins w:id="551" w:author="Vidun Jayakody" w:date="2023-10-05T14:45:00Z"/>
                      <w:sz w:val="18"/>
                      <w:szCs w:val="18"/>
                    </w:rPr>
                  </w:pPr>
                  <w:ins w:id="552" w:author="Vidun Jayakody" w:date="2023-10-05T14:45:00Z">
                    <w:r>
                      <w:rPr>
                        <w:sz w:val="18"/>
                        <w:szCs w:val="18"/>
                      </w:rPr>
                      <w:t>El Said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53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2E4A823A" w14:textId="1DDAA3D3" w:rsidR="005A2EE6" w:rsidRDefault="005A2EE6" w:rsidP="005A2EE6">
                  <w:pPr>
                    <w:widowControl w:val="0"/>
                    <w:spacing w:line="240" w:lineRule="auto"/>
                    <w:rPr>
                      <w:ins w:id="554" w:author="Vidun Jayakody" w:date="2023-10-05T14:45:00Z"/>
                      <w:sz w:val="18"/>
                      <w:szCs w:val="18"/>
                    </w:rPr>
                  </w:pPr>
                  <w:ins w:id="555" w:author="Vidun Jayakody" w:date="2023-10-05T14:46:00Z">
                    <w:r>
                      <w:rPr>
                        <w:sz w:val="18"/>
                        <w:szCs w:val="18"/>
                      </w:rPr>
                      <w:t>Einstein</w:t>
                    </w:r>
                  </w:ins>
                </w:p>
              </w:tc>
            </w:tr>
            <w:tr w:rsidR="005A2EE6" w14:paraId="3308231E" w14:textId="77777777" w:rsidTr="005A2EE6">
              <w:trPr>
                <w:trHeight w:val="220"/>
                <w:ins w:id="556" w:author="Vidun Jayakody" w:date="2023-10-05T14:45:00Z"/>
                <w:trPrChange w:id="557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58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822138E" w14:textId="32115E97" w:rsidR="005A2EE6" w:rsidRDefault="005A2EE6" w:rsidP="005A2EE6">
                  <w:pPr>
                    <w:widowControl w:val="0"/>
                    <w:spacing w:line="240" w:lineRule="auto"/>
                    <w:rPr>
                      <w:ins w:id="559" w:author="Vidun Jayakody" w:date="2023-10-05T14:45:00Z"/>
                      <w:sz w:val="18"/>
                      <w:szCs w:val="18"/>
                    </w:rPr>
                  </w:pPr>
                  <w:ins w:id="560" w:author="Vidun Jayakody" w:date="2023-10-05T14:45:00Z">
                    <w:r>
                      <w:rPr>
                        <w:sz w:val="18"/>
                        <w:szCs w:val="18"/>
                      </w:rPr>
                      <w:t>Katz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61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4E55220D" w14:textId="129EF49B" w:rsidR="005A2EE6" w:rsidRDefault="005A2EE6" w:rsidP="005A2EE6">
                  <w:pPr>
                    <w:widowControl w:val="0"/>
                    <w:spacing w:line="240" w:lineRule="auto"/>
                    <w:rPr>
                      <w:ins w:id="562" w:author="Vidun Jayakody" w:date="2023-10-05T14:45:00Z"/>
                      <w:sz w:val="18"/>
                      <w:szCs w:val="18"/>
                    </w:rPr>
                  </w:pPr>
                  <w:ins w:id="563" w:author="Vidun Jayakody" w:date="2023-10-05T14:46:00Z">
                    <w:r>
                      <w:rPr>
                        <w:sz w:val="18"/>
                        <w:szCs w:val="18"/>
                      </w:rPr>
                      <w:t>Einstein</w:t>
                    </w:r>
                  </w:ins>
                </w:p>
              </w:tc>
            </w:tr>
            <w:tr w:rsidR="005A2EE6" w14:paraId="24701316" w14:textId="77777777" w:rsidTr="005A2EE6">
              <w:trPr>
                <w:trHeight w:val="220"/>
                <w:ins w:id="564" w:author="Vidun Jayakody" w:date="2023-10-05T14:45:00Z"/>
                <w:trPrChange w:id="565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66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A37F9EF" w14:textId="1878DFCA" w:rsidR="005A2EE6" w:rsidRDefault="005A2EE6" w:rsidP="005A2EE6">
                  <w:pPr>
                    <w:widowControl w:val="0"/>
                    <w:spacing w:line="240" w:lineRule="auto"/>
                    <w:rPr>
                      <w:ins w:id="567" w:author="Vidun Jayakody" w:date="2023-10-05T14:45:00Z"/>
                      <w:sz w:val="18"/>
                      <w:szCs w:val="18"/>
                    </w:rPr>
                  </w:pPr>
                  <w:ins w:id="568" w:author="Vidun Jayakody" w:date="2023-10-05T14:45:00Z">
                    <w:r>
                      <w:rPr>
                        <w:sz w:val="18"/>
                        <w:szCs w:val="18"/>
                      </w:rPr>
                      <w:t>Kim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69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307C1CF8" w14:textId="09B331C5" w:rsidR="005A2EE6" w:rsidRDefault="005A2EE6" w:rsidP="005A2EE6">
                  <w:pPr>
                    <w:widowControl w:val="0"/>
                    <w:spacing w:line="240" w:lineRule="auto"/>
                    <w:rPr>
                      <w:ins w:id="570" w:author="Vidun Jayakody" w:date="2023-10-05T14:45:00Z"/>
                      <w:sz w:val="18"/>
                      <w:szCs w:val="18"/>
                    </w:rPr>
                  </w:pPr>
                  <w:ins w:id="571" w:author="Vidun Jayakody" w:date="2023-10-05T14:46:00Z">
                    <w:r>
                      <w:rPr>
                        <w:sz w:val="18"/>
                        <w:szCs w:val="18"/>
                      </w:rPr>
                      <w:t>Einstein</w:t>
                    </w:r>
                  </w:ins>
                </w:p>
              </w:tc>
            </w:tr>
            <w:tr w:rsidR="005A2EE6" w14:paraId="72094533" w14:textId="77777777" w:rsidTr="005A2EE6">
              <w:trPr>
                <w:trHeight w:val="220"/>
                <w:ins w:id="572" w:author="Vidun Jayakody" w:date="2023-10-05T14:45:00Z"/>
                <w:trPrChange w:id="573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74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A990749" w14:textId="11956FE5" w:rsidR="005A2EE6" w:rsidRDefault="005A2EE6" w:rsidP="005A2EE6">
                  <w:pPr>
                    <w:widowControl w:val="0"/>
                    <w:spacing w:line="240" w:lineRule="auto"/>
                    <w:rPr>
                      <w:ins w:id="575" w:author="Vidun Jayakody" w:date="2023-10-05T14:45:00Z"/>
                      <w:sz w:val="18"/>
                      <w:szCs w:val="18"/>
                    </w:rPr>
                  </w:pPr>
                  <w:ins w:id="576" w:author="Vidun Jayakody" w:date="2023-10-05T14:45:00Z">
                    <w:r>
                      <w:rPr>
                        <w:sz w:val="18"/>
                        <w:szCs w:val="18"/>
                      </w:rPr>
                      <w:t>Crick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77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BB9629F" w14:textId="1ECDD65A" w:rsidR="005A2EE6" w:rsidRDefault="00666598" w:rsidP="005A2EE6">
                  <w:pPr>
                    <w:widowControl w:val="0"/>
                    <w:spacing w:line="240" w:lineRule="auto"/>
                    <w:rPr>
                      <w:ins w:id="578" w:author="Vidun Jayakody" w:date="2023-10-05T14:45:00Z"/>
                      <w:sz w:val="18"/>
                      <w:szCs w:val="18"/>
                    </w:rPr>
                  </w:pPr>
                  <w:ins w:id="579" w:author="Vidun Jayakody" w:date="2023-10-05T14:46:00Z">
                    <w:r>
                      <w:rPr>
                        <w:sz w:val="18"/>
                        <w:szCs w:val="18"/>
                      </w:rPr>
                      <w:t>Kim</w:t>
                    </w:r>
                  </w:ins>
                </w:p>
              </w:tc>
            </w:tr>
            <w:tr w:rsidR="005A2EE6" w14:paraId="22AFEB1F" w14:textId="77777777" w:rsidTr="005A2EE6">
              <w:trPr>
                <w:trHeight w:val="220"/>
                <w:ins w:id="580" w:author="Vidun Jayakody" w:date="2023-10-05T14:45:00Z"/>
                <w:trPrChange w:id="581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82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68B0B4C1" w14:textId="58D9192F" w:rsidR="005A2EE6" w:rsidRDefault="005A2EE6" w:rsidP="005A2EE6">
                  <w:pPr>
                    <w:widowControl w:val="0"/>
                    <w:spacing w:line="240" w:lineRule="auto"/>
                    <w:rPr>
                      <w:ins w:id="583" w:author="Vidun Jayakody" w:date="2023-10-05T14:45:00Z"/>
                      <w:sz w:val="18"/>
                      <w:szCs w:val="18"/>
                    </w:rPr>
                  </w:pPr>
                  <w:ins w:id="584" w:author="Vidun Jayakody" w:date="2023-10-05T14:45:00Z">
                    <w:r w:rsidRPr="00EA4933">
                      <w:rPr>
                        <w:sz w:val="18"/>
                        <w:szCs w:val="18"/>
                      </w:rPr>
                      <w:lastRenderedPageBreak/>
                      <w:t>Srinivasan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85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E133A49" w14:textId="6B2A6C75" w:rsidR="005A2EE6" w:rsidRDefault="00666598" w:rsidP="005A2EE6">
                  <w:pPr>
                    <w:widowControl w:val="0"/>
                    <w:spacing w:line="240" w:lineRule="auto"/>
                    <w:rPr>
                      <w:ins w:id="586" w:author="Vidun Jayakody" w:date="2023-10-05T14:45:00Z"/>
                      <w:sz w:val="18"/>
                      <w:szCs w:val="18"/>
                    </w:rPr>
                  </w:pPr>
                  <w:ins w:id="587" w:author="Vidun Jayakody" w:date="2023-10-05T14:46:00Z">
                    <w:r>
                      <w:rPr>
                        <w:sz w:val="18"/>
                        <w:szCs w:val="18"/>
                      </w:rPr>
                      <w:t>Kim</w:t>
                    </w:r>
                  </w:ins>
                </w:p>
              </w:tc>
            </w:tr>
            <w:tr w:rsidR="005A2EE6" w14:paraId="61522157" w14:textId="77777777" w:rsidTr="005A2EE6">
              <w:trPr>
                <w:trHeight w:val="220"/>
                <w:ins w:id="588" w:author="Vidun Jayakody" w:date="2023-10-05T14:45:00Z"/>
                <w:trPrChange w:id="589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90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51DBCD9E" w14:textId="01CBC437" w:rsidR="005A2EE6" w:rsidRDefault="005A2EE6" w:rsidP="005A2EE6">
                  <w:pPr>
                    <w:widowControl w:val="0"/>
                    <w:spacing w:line="240" w:lineRule="auto"/>
                    <w:rPr>
                      <w:ins w:id="591" w:author="Vidun Jayakody" w:date="2023-10-05T14:45:00Z"/>
                      <w:sz w:val="18"/>
                      <w:szCs w:val="18"/>
                    </w:rPr>
                  </w:pPr>
                  <w:ins w:id="592" w:author="Vidun Jayakody" w:date="2023-10-05T14:45:00Z">
                    <w:r w:rsidRPr="00EA4933">
                      <w:rPr>
                        <w:sz w:val="18"/>
                        <w:szCs w:val="18"/>
                      </w:rPr>
                      <w:t>Califieri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93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86BF991" w14:textId="042EBFF2" w:rsidR="005A2EE6" w:rsidRDefault="00666598" w:rsidP="005A2EE6">
                  <w:pPr>
                    <w:widowControl w:val="0"/>
                    <w:spacing w:line="240" w:lineRule="auto"/>
                    <w:rPr>
                      <w:ins w:id="594" w:author="Vidun Jayakody" w:date="2023-10-05T14:45:00Z"/>
                      <w:sz w:val="18"/>
                      <w:szCs w:val="18"/>
                    </w:rPr>
                  </w:pPr>
                  <w:ins w:id="595" w:author="Vidun Jayakody" w:date="2023-10-05T14:46:00Z">
                    <w:r>
                      <w:rPr>
                        <w:sz w:val="18"/>
                        <w:szCs w:val="18"/>
                      </w:rPr>
                      <w:t>Kim</w:t>
                    </w:r>
                  </w:ins>
                </w:p>
              </w:tc>
            </w:tr>
            <w:tr w:rsidR="005A2EE6" w14:paraId="6314958C" w14:textId="77777777" w:rsidTr="005A2EE6">
              <w:trPr>
                <w:trHeight w:val="220"/>
                <w:ins w:id="596" w:author="Vidun Jayakody" w:date="2023-10-05T14:45:00Z"/>
                <w:trPrChange w:id="597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598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26D5F593" w14:textId="6C83D968" w:rsidR="005A2EE6" w:rsidRDefault="005A2EE6" w:rsidP="005A2EE6">
                  <w:pPr>
                    <w:widowControl w:val="0"/>
                    <w:spacing w:line="240" w:lineRule="auto"/>
                    <w:rPr>
                      <w:ins w:id="599" w:author="Vidun Jayakody" w:date="2023-10-05T14:45:00Z"/>
                      <w:sz w:val="18"/>
                      <w:szCs w:val="18"/>
                    </w:rPr>
                  </w:pPr>
                  <w:ins w:id="600" w:author="Vidun Jayakody" w:date="2023-10-05T14:45:00Z">
                    <w:r w:rsidRPr="00EA4933">
                      <w:rPr>
                        <w:sz w:val="18"/>
                        <w:szCs w:val="18"/>
                      </w:rPr>
                      <w:t>Brandt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601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793AE29D" w14:textId="3C192B90" w:rsidR="005A2EE6" w:rsidRDefault="00666598" w:rsidP="005A2EE6">
                  <w:pPr>
                    <w:widowControl w:val="0"/>
                    <w:spacing w:line="240" w:lineRule="auto"/>
                    <w:rPr>
                      <w:ins w:id="602" w:author="Vidun Jayakody" w:date="2023-10-05T14:45:00Z"/>
                      <w:sz w:val="18"/>
                      <w:szCs w:val="18"/>
                    </w:rPr>
                  </w:pPr>
                  <w:ins w:id="603" w:author="Vidun Jayakody" w:date="2023-10-05T14:46:00Z">
                    <w:r>
                      <w:rPr>
                        <w:sz w:val="18"/>
                        <w:szCs w:val="18"/>
                      </w:rPr>
                      <w:t>Kim</w:t>
                    </w:r>
                  </w:ins>
                </w:p>
              </w:tc>
            </w:tr>
            <w:tr w:rsidR="005A2EE6" w14:paraId="1098940E" w14:textId="77777777" w:rsidTr="005A2EE6">
              <w:trPr>
                <w:trHeight w:val="220"/>
                <w:ins w:id="604" w:author="Vidun Jayakody" w:date="2023-10-05T14:45:00Z"/>
                <w:trPrChange w:id="605" w:author="Vidun Jayakody" w:date="2023-10-05T14:45:00Z">
                  <w:trPr>
                    <w:gridAfter w:val="0"/>
                    <w:trHeight w:val="220"/>
                  </w:trPr>
                </w:trPrChange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606" w:author="Vidun Jayakody" w:date="2023-10-05T14:45:00Z">
                    <w:tcPr>
                      <w:tcW w:w="1125" w:type="dxa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27BA0715" w14:textId="2E87D456" w:rsidR="005A2EE6" w:rsidRDefault="005A2EE6" w:rsidP="005A2EE6">
                  <w:pPr>
                    <w:widowControl w:val="0"/>
                    <w:spacing w:line="240" w:lineRule="auto"/>
                    <w:rPr>
                      <w:ins w:id="607" w:author="Vidun Jayakody" w:date="2023-10-05T14:45:00Z"/>
                      <w:sz w:val="18"/>
                      <w:szCs w:val="18"/>
                    </w:rPr>
                  </w:pPr>
                  <w:ins w:id="608" w:author="Vidun Jayakody" w:date="2023-10-05T14:45:00Z">
                    <w:r>
                      <w:rPr>
                        <w:sz w:val="18"/>
                        <w:szCs w:val="18"/>
                      </w:rPr>
                      <w:t>Mozart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  <w:tcPrChange w:id="609" w:author="Vidun Jayakody" w:date="2023-10-05T14:45:00Z">
                    <w:tcPr>
                      <w:tcW w:w="1191" w:type="dxa"/>
                      <w:gridSpan w:val="2"/>
                      <w:tcBorders>
                        <w:top w:val="single" w:sz="8" w:space="0" w:color="9E9E9E"/>
                        <w:left w:val="single" w:sz="8" w:space="0" w:color="9E9E9E"/>
                        <w:bottom w:val="single" w:sz="8" w:space="0" w:color="9E9E9E"/>
                        <w:right w:val="single" w:sz="8" w:space="0" w:color="9E9E9E"/>
                      </w:tcBorders>
                      <w:shd w:val="clear" w:color="auto" w:fill="D9EAD3"/>
                      <w:tcMar>
                        <w:top w:w="20" w:type="dxa"/>
                        <w:left w:w="40" w:type="dxa"/>
                        <w:bottom w:w="20" w:type="dxa"/>
                        <w:right w:w="20" w:type="dxa"/>
                      </w:tcMar>
                    </w:tcPr>
                  </w:tcPrChange>
                </w:tcPr>
                <w:p w14:paraId="26AE87B3" w14:textId="3110999E" w:rsidR="005A2EE6" w:rsidRDefault="00666598" w:rsidP="005A2EE6">
                  <w:pPr>
                    <w:widowControl w:val="0"/>
                    <w:spacing w:line="240" w:lineRule="auto"/>
                    <w:rPr>
                      <w:ins w:id="610" w:author="Vidun Jayakody" w:date="2023-10-05T14:45:00Z"/>
                      <w:sz w:val="18"/>
                      <w:szCs w:val="18"/>
                    </w:rPr>
                  </w:pPr>
                  <w:ins w:id="611" w:author="Vidun Jayakody" w:date="2023-10-05T14:46:00Z">
                    <w:r>
                      <w:rPr>
                        <w:sz w:val="18"/>
                        <w:szCs w:val="18"/>
                      </w:rPr>
                      <w:t>Kim</w:t>
                    </w:r>
                  </w:ins>
                </w:p>
              </w:tc>
            </w:tr>
            <w:tr w:rsidR="00CF0A25" w14:paraId="7BE5FC1C" w14:textId="77777777" w:rsidTr="005A2EE6">
              <w:trPr>
                <w:trHeight w:val="220"/>
                <w:ins w:id="612" w:author="Vidun Jayakody" w:date="2023-10-05T17:18:00Z"/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3725EF5A" w14:textId="7552EFC1" w:rsidR="00CF0A25" w:rsidRDefault="00CF0A25" w:rsidP="005A2EE6">
                  <w:pPr>
                    <w:widowControl w:val="0"/>
                    <w:spacing w:line="240" w:lineRule="auto"/>
                    <w:rPr>
                      <w:ins w:id="613" w:author="Vidun Jayakody" w:date="2023-10-05T17:18:00Z"/>
                      <w:sz w:val="18"/>
                      <w:szCs w:val="18"/>
                    </w:rPr>
                  </w:pPr>
                  <w:ins w:id="614" w:author="Vidun Jayakody" w:date="2023-10-05T17:18:00Z">
                    <w:r>
                      <w:rPr>
                        <w:sz w:val="18"/>
                        <w:szCs w:val="18"/>
                      </w:rPr>
                      <w:t>Gold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455C2AE2" w14:textId="0BA94FA9" w:rsidR="00CF0A25" w:rsidRDefault="00CF0A25" w:rsidP="005A2EE6">
                  <w:pPr>
                    <w:widowControl w:val="0"/>
                    <w:spacing w:line="240" w:lineRule="auto"/>
                    <w:rPr>
                      <w:ins w:id="615" w:author="Vidun Jayakody" w:date="2023-10-05T17:18:00Z"/>
                      <w:sz w:val="18"/>
                      <w:szCs w:val="18"/>
                    </w:rPr>
                  </w:pPr>
                  <w:ins w:id="616" w:author="Vidun Jayakody" w:date="2023-10-05T17:18:00Z">
                    <w:r>
                      <w:rPr>
                        <w:sz w:val="18"/>
                        <w:szCs w:val="18"/>
                      </w:rPr>
                      <w:t>Wu</w:t>
                    </w:r>
                  </w:ins>
                </w:p>
              </w:tc>
            </w:tr>
            <w:tr w:rsidR="00CF0A25" w14:paraId="5ECDAF5E" w14:textId="77777777" w:rsidTr="005A2EE6">
              <w:trPr>
                <w:trHeight w:val="220"/>
                <w:ins w:id="617" w:author="Vidun Jayakody" w:date="2023-10-05T17:18:00Z"/>
              </w:trPr>
              <w:tc>
                <w:tcPr>
                  <w:tcW w:w="1481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231F2CA1" w14:textId="3D0604C1" w:rsidR="00CF0A25" w:rsidRDefault="00CF0A25" w:rsidP="005A2EE6">
                  <w:pPr>
                    <w:widowControl w:val="0"/>
                    <w:spacing w:line="240" w:lineRule="auto"/>
                    <w:rPr>
                      <w:ins w:id="618" w:author="Vidun Jayakody" w:date="2023-10-05T17:18:00Z"/>
                      <w:sz w:val="18"/>
                      <w:szCs w:val="18"/>
                    </w:rPr>
                  </w:pPr>
                  <w:ins w:id="619" w:author="Vidun Jayakody" w:date="2023-10-05T17:18:00Z">
                    <w:r>
                      <w:rPr>
                        <w:sz w:val="18"/>
                        <w:szCs w:val="18"/>
                      </w:rPr>
                      <w:t>Singh</w:t>
                    </w:r>
                  </w:ins>
                </w:p>
              </w:tc>
              <w:tc>
                <w:tcPr>
                  <w:tcW w:w="1383" w:type="dxa"/>
                  <w:tcBorders>
                    <w:top w:val="single" w:sz="8" w:space="0" w:color="9E9E9E"/>
                    <w:left w:val="single" w:sz="8" w:space="0" w:color="9E9E9E"/>
                    <w:bottom w:val="single" w:sz="8" w:space="0" w:color="9E9E9E"/>
                    <w:right w:val="single" w:sz="8" w:space="0" w:color="9E9E9E"/>
                  </w:tcBorders>
                  <w:shd w:val="clear" w:color="auto" w:fill="D9EAD3"/>
                  <w:tcMar>
                    <w:top w:w="20" w:type="dxa"/>
                    <w:left w:w="40" w:type="dxa"/>
                    <w:bottom w:w="20" w:type="dxa"/>
                    <w:right w:w="20" w:type="dxa"/>
                  </w:tcMar>
                </w:tcPr>
                <w:p w14:paraId="7DFFF101" w14:textId="05CC4FD7" w:rsidR="00CF0A25" w:rsidRDefault="00CF0A25" w:rsidP="005A2EE6">
                  <w:pPr>
                    <w:widowControl w:val="0"/>
                    <w:spacing w:line="240" w:lineRule="auto"/>
                    <w:rPr>
                      <w:ins w:id="620" w:author="Vidun Jayakody" w:date="2023-10-05T17:18:00Z"/>
                      <w:sz w:val="18"/>
                      <w:szCs w:val="18"/>
                    </w:rPr>
                  </w:pPr>
                  <w:ins w:id="621" w:author="Vidun Jayakody" w:date="2023-10-05T17:18:00Z">
                    <w:r>
                      <w:rPr>
                        <w:sz w:val="18"/>
                        <w:szCs w:val="18"/>
                      </w:rPr>
                      <w:t>Wu</w:t>
                    </w:r>
                  </w:ins>
                </w:p>
              </w:tc>
            </w:tr>
          </w:tbl>
          <w:p w14:paraId="2708708B" w14:textId="77777777" w:rsidR="00310B78" w:rsidDel="005A2EE6" w:rsidRDefault="00310B78">
            <w:pPr>
              <w:widowControl w:val="0"/>
              <w:spacing w:line="240" w:lineRule="auto"/>
              <w:rPr>
                <w:del w:id="622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C" w14:textId="3D053BD1" w:rsidR="00310B78" w:rsidDel="005A2EE6" w:rsidRDefault="00310B78">
            <w:pPr>
              <w:widowControl w:val="0"/>
              <w:spacing w:line="240" w:lineRule="auto"/>
              <w:rPr>
                <w:del w:id="623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D" w14:textId="0CD4A45C" w:rsidR="00310B78" w:rsidDel="005A2EE6" w:rsidRDefault="00310B78">
            <w:pPr>
              <w:widowControl w:val="0"/>
              <w:spacing w:line="240" w:lineRule="auto"/>
              <w:rPr>
                <w:del w:id="624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E" w14:textId="54B21252" w:rsidR="00310B78" w:rsidDel="005A2EE6" w:rsidRDefault="00310B78">
            <w:pPr>
              <w:widowControl w:val="0"/>
              <w:spacing w:line="240" w:lineRule="auto"/>
              <w:rPr>
                <w:del w:id="625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8F" w14:textId="4E75B6C5" w:rsidR="00310B78" w:rsidDel="005A2EE6" w:rsidRDefault="00310B78">
            <w:pPr>
              <w:widowControl w:val="0"/>
              <w:spacing w:line="240" w:lineRule="auto"/>
              <w:rPr>
                <w:del w:id="626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90" w14:textId="14F17B63" w:rsidR="00310B78" w:rsidDel="005A2EE6" w:rsidRDefault="00310B78">
            <w:pPr>
              <w:widowControl w:val="0"/>
              <w:spacing w:line="240" w:lineRule="auto"/>
              <w:rPr>
                <w:del w:id="627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91" w14:textId="77777777" w:rsidR="00310B78" w:rsidDel="005A2EE6" w:rsidRDefault="00310B78">
            <w:pPr>
              <w:widowControl w:val="0"/>
              <w:spacing w:line="240" w:lineRule="auto"/>
              <w:rPr>
                <w:del w:id="628" w:author="Vidun Jayakody" w:date="2023-10-05T14:45:00Z"/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92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27087094" w14:textId="77777777" w:rsidR="00310B78" w:rsidRDefault="00310B78">
      <w:pPr>
        <w:widowControl w:val="0"/>
        <w:spacing w:line="240" w:lineRule="auto"/>
        <w:rPr>
          <w:b/>
          <w:u w:val="single"/>
        </w:rPr>
      </w:pPr>
    </w:p>
    <w:p w14:paraId="27087095" w14:textId="77777777" w:rsidR="00310B78" w:rsidRDefault="00310B78">
      <w:pPr>
        <w:widowControl w:val="0"/>
        <w:spacing w:line="240" w:lineRule="auto"/>
        <w:rPr>
          <w:b/>
          <w:u w:val="single"/>
        </w:rPr>
      </w:pPr>
    </w:p>
    <w:p w14:paraId="6FCCC595" w14:textId="77777777" w:rsidR="002C3E92" w:rsidRDefault="002C3E92">
      <w:pPr>
        <w:widowControl w:val="0"/>
        <w:spacing w:line="240" w:lineRule="auto"/>
        <w:rPr>
          <w:b/>
          <w:u w:val="single"/>
        </w:rPr>
      </w:pPr>
    </w:p>
    <w:p w14:paraId="27087096" w14:textId="72BDA0BF" w:rsidR="00310B78" w:rsidRDefault="002C3E9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Question (3):</w:t>
      </w:r>
    </w:p>
    <w:p w14:paraId="27087097" w14:textId="77777777" w:rsidR="00310B78" w:rsidRDefault="00310B78">
      <w:pPr>
        <w:widowControl w:val="0"/>
        <w:spacing w:line="240" w:lineRule="auto"/>
      </w:pPr>
    </w:p>
    <w:p w14:paraId="27087098" w14:textId="77777777" w:rsidR="00310B78" w:rsidRDefault="002C3E92">
      <w:pPr>
        <w:widowControl w:val="0"/>
        <w:spacing w:line="240" w:lineRule="auto"/>
      </w:pPr>
      <w:r>
        <w:t>Compared to Relational Algebra (RA), Tuple Relational Calculus (TRC) doesn't focus on operators or the sequence of operations. When crafting a query in TRC, it's essential to establish tuple variables (either free or bound) for the relations, which then help in defining the desired output relation.</w:t>
      </w:r>
      <w:r>
        <w:rPr>
          <w:rFonts w:ascii="Arial Unicode MS" w:eastAsia="Arial Unicode MS" w:hAnsi="Arial Unicode MS" w:cs="Arial Unicode MS"/>
        </w:rPr>
        <w:t xml:space="preserve"> However, TRC allows one variable to be defined on multiple relations, and this helps us to write queries equivalent to the set operators (e.g., ∪, ∩, and -). For example, given two relations: R and S,  the TRC query </w:t>
      </w:r>
      <w:r>
        <w:rPr>
          <w:rFonts w:ascii="Consolas" w:eastAsia="Consolas" w:hAnsi="Consolas" w:cs="Consolas"/>
          <w:shd w:val="clear" w:color="auto" w:fill="C9DAF8"/>
        </w:rPr>
        <w:t>{t.* | t ∈ R ∧ t ∈ S}</w:t>
      </w:r>
      <w:r>
        <w:t xml:space="preserve"> is equivalent to the RA query </w:t>
      </w:r>
      <w:r>
        <w:rPr>
          <w:rFonts w:ascii="Consolas" w:eastAsia="Consolas" w:hAnsi="Consolas" w:cs="Consolas"/>
          <w:shd w:val="clear" w:color="auto" w:fill="C9DAF8"/>
        </w:rPr>
        <w:t>R ∩ S</w:t>
      </w:r>
      <w:r>
        <w:t>, which returns the intersection between two relations.</w:t>
      </w:r>
    </w:p>
    <w:p w14:paraId="27087099" w14:textId="77777777" w:rsidR="00310B78" w:rsidRDefault="002C3E92">
      <w:pPr>
        <w:widowControl w:val="0"/>
        <w:numPr>
          <w:ilvl w:val="0"/>
          <w:numId w:val="4"/>
        </w:numPr>
        <w:spacing w:line="240" w:lineRule="auto"/>
      </w:pPr>
      <w:r>
        <w:t>Write the TRC query that is equivalent to the following RA queries</w:t>
      </w:r>
    </w:p>
    <w:p w14:paraId="2708709A" w14:textId="77777777" w:rsidR="00310B78" w:rsidRDefault="002C3E92">
      <w:pPr>
        <w:widowControl w:val="0"/>
        <w:numPr>
          <w:ilvl w:val="1"/>
          <w:numId w:val="4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R ∪ S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e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9F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9B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9C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51BCB222" w14:textId="4838B55E" w:rsidR="002C7B40" w:rsidRPr="002C7B40" w:rsidRDefault="002C7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rPrChange w:id="629" w:author="Vidun Jayakody" w:date="2023-10-05T16:15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</w:pPr>
            <m:oMathPara>
              <m:oMath>
                <m:r>
                  <w:ins w:id="630" w:author="Vidun Jayakody" w:date="2023-10-05T16:14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31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{</m:t>
                  </w:ins>
                </m:r>
                <m:r>
                  <w:ins w:id="632" w:author="Vidun Jayakody" w:date="2023-10-05T16:14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33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t.*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34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∣</m:t>
                </m:r>
                <m:d>
                  <m:dPr>
                    <m:ctrlPr>
                      <w:ins w:id="635" w:author="Vidun Jayakody" w:date="2023-10-05T16:14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  <w:rPrChange w:id="636" w:author="Vidun Jayakody" w:date="2023-10-05T16:15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637" w:author="Vidun Jayakody" w:date="2023-10-05T16:14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38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t</m:t>
                      </w:ins>
                    </m:r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rPrChange w:id="639" w:author="Vidun Jayakody" w:date="2023-10-05T16:15:00Z">
                          <w:rPr>
                            <w:rFonts w:ascii="Cambria Math" w:eastAsia="Courier New" w:hAnsi="Cambria Math" w:cs="Courier New"/>
                            <w:color w:val="980000"/>
                            <w:u w:val="single"/>
                          </w:rPr>
                        </w:rPrChange>
                      </w:rPr>
                      <m:t>∈</m:t>
                    </m:r>
                    <m:r>
                      <w:ins w:id="640" w:author="Vidun Jayakody" w:date="2023-10-05T16:14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41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R</m:t>
                      </w:ins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42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∨</m:t>
                </m:r>
                <m:d>
                  <m:dPr>
                    <m:ctrlPr>
                      <w:ins w:id="643" w:author="Vidun Jayakody" w:date="2023-10-05T16:14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  <w:rPrChange w:id="644" w:author="Vidun Jayakody" w:date="2023-10-05T16:15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645" w:author="Vidun Jayakody" w:date="2023-10-05T16:14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46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t</m:t>
                      </w:ins>
                    </m:r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rPrChange w:id="647" w:author="Vidun Jayakody" w:date="2023-10-05T16:15:00Z">
                          <w:rPr>
                            <w:rFonts w:ascii="Cambria Math" w:eastAsia="Courier New" w:hAnsi="Cambria Math" w:cs="Courier New"/>
                            <w:color w:val="980000"/>
                            <w:u w:val="single"/>
                          </w:rPr>
                        </w:rPrChange>
                      </w:rPr>
                      <m:t>∈</m:t>
                    </m:r>
                    <m:r>
                      <w:ins w:id="648" w:author="Vidun Jayakody" w:date="2023-10-05T16:14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49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S</m:t>
                      </w:ins>
                    </m:r>
                  </m:e>
                </m:d>
                <m:r>
                  <w:ins w:id="650" w:author="Vidun Jayakody" w:date="2023-10-05T16:14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51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}</m:t>
                  </w:ins>
                </m:r>
              </m:oMath>
            </m:oMathPara>
          </w:p>
          <w:p w14:paraId="5BD517BC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9E" w14:textId="77777777" w:rsidR="002C3E92" w:rsidRDefault="002C3E9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270870A0" w14:textId="77777777" w:rsidR="00310B78" w:rsidRDefault="002C3E92">
      <w:pPr>
        <w:widowControl w:val="0"/>
        <w:numPr>
          <w:ilvl w:val="1"/>
          <w:numId w:val="4"/>
        </w:numPr>
        <w:spacing w:line="240" w:lineRule="auto"/>
      </w:pPr>
      <w:r>
        <w:t xml:space="preserve">R - 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f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A5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A1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A2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19AC6850" w14:textId="63188743" w:rsidR="002C7B40" w:rsidRPr="002C7B40" w:rsidRDefault="002C7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rPrChange w:id="652" w:author="Vidun Jayakody" w:date="2023-10-05T16:15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</w:pPr>
            <m:oMathPara>
              <m:oMath>
                <m:r>
                  <w:ins w:id="653" w:author="Vidun Jayakody" w:date="2023-10-05T16:15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54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{</m:t>
                  </w:ins>
                </m:r>
                <m:r>
                  <w:ins w:id="655" w:author="Vidun Jayakody" w:date="2023-10-05T16:15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56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t.*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57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∣</m:t>
                </m:r>
                <m:r>
                  <w:ins w:id="658" w:author="Vidun Jayakody" w:date="2023-10-05T16:15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59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t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60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∈</m:t>
                </m:r>
                <m:r>
                  <w:ins w:id="661" w:author="Vidun Jayakody" w:date="2023-10-05T16:15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62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R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63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∧¬</m:t>
                </m:r>
                <m:d>
                  <m:dPr>
                    <m:ctrlPr>
                      <w:ins w:id="664" w:author="Vidun Jayakody" w:date="2023-10-05T16:15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  <w:rPrChange w:id="665" w:author="Vidun Jayakody" w:date="2023-10-05T16:15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666" w:author="Vidun Jayakody" w:date="2023-10-05T16:15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67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t</m:t>
                      </w:ins>
                    </m:r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rPrChange w:id="668" w:author="Vidun Jayakody" w:date="2023-10-05T16:15:00Z">
                          <w:rPr>
                            <w:rFonts w:ascii="Cambria Math" w:eastAsia="Courier New" w:hAnsi="Cambria Math" w:cs="Courier New"/>
                            <w:color w:val="980000"/>
                            <w:u w:val="single"/>
                          </w:rPr>
                        </w:rPrChange>
                      </w:rPr>
                      <m:t>∈</m:t>
                    </m:r>
                    <m:r>
                      <w:ins w:id="669" w:author="Vidun Jayakody" w:date="2023-10-05T16:15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70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S</m:t>
                      </w:ins>
                    </m:r>
                  </m:e>
                </m:d>
                <m:r>
                  <w:ins w:id="671" w:author="Vidun Jayakody" w:date="2023-10-05T16:15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72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}</m:t>
                  </w:ins>
                </m:r>
              </m:oMath>
            </m:oMathPara>
          </w:p>
          <w:p w14:paraId="50C6D5F0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A4" w14:textId="77777777" w:rsidR="002C3E92" w:rsidRDefault="002C3E9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270870A6" w14:textId="77777777" w:rsidR="00310B78" w:rsidRDefault="002C3E92">
      <w:pPr>
        <w:widowControl w:val="0"/>
        <w:numPr>
          <w:ilvl w:val="1"/>
          <w:numId w:val="4"/>
        </w:numPr>
        <w:spacing w:line="240" w:lineRule="auto"/>
      </w:pPr>
      <w:r>
        <w:t>S - 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f0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AB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A7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A8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3187DD70" w14:textId="34B738E9" w:rsidR="002C7B40" w:rsidRPr="002C7B40" w:rsidRDefault="002C7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 w:themeColor="text1"/>
                <w:rPrChange w:id="673" w:author="Vidun Jayakody" w:date="2023-10-05T16:15:00Z">
                  <w:rPr>
                    <w:rFonts w:ascii="Courier New" w:eastAsia="Courier New" w:hAnsi="Courier New" w:cs="Courier New"/>
                    <w:b/>
                    <w:color w:val="980000"/>
                    <w:u w:val="single"/>
                  </w:rPr>
                </w:rPrChange>
              </w:rPr>
            </w:pPr>
            <m:oMathPara>
              <m:oMath>
                <m:r>
                  <w:ins w:id="674" w:author="Vidun Jayakody" w:date="2023-10-05T16:15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75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{</m:t>
                  </w:ins>
                </m:r>
                <m:r>
                  <w:ins w:id="676" w:author="Vidun Jayakody" w:date="2023-10-05T16:15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77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t.*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78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∣</m:t>
                </m:r>
                <m:r>
                  <w:ins w:id="679" w:author="Vidun Jayakody" w:date="2023-10-05T16:15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80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t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81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∈</m:t>
                </m:r>
                <m:r>
                  <w:ins w:id="682" w:author="Vidun Jayakody" w:date="2023-10-05T16:15:00Z">
                    <m:rPr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83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S</m:t>
                  </w:ins>
                </m:r>
                <m:r>
                  <m:rPr>
                    <m:sty m:val="b"/>
                  </m:rPr>
                  <w:rPr>
                    <w:rFonts w:ascii="Cambria Math" w:eastAsia="Courier New" w:hAnsi="Cambria Math" w:cs="Courier New"/>
                    <w:color w:val="000000" w:themeColor="text1"/>
                    <w:rPrChange w:id="684" w:author="Vidun Jayakody" w:date="2023-10-05T16:15:00Z">
                      <w:rPr>
                        <w:rFonts w:ascii="Cambria Math" w:eastAsia="Courier New" w:hAnsi="Cambria Math" w:cs="Courier New"/>
                        <w:color w:val="980000"/>
                        <w:u w:val="single"/>
                      </w:rPr>
                    </w:rPrChange>
                  </w:rPr>
                  <m:t>∧¬</m:t>
                </m:r>
                <m:d>
                  <m:dPr>
                    <m:ctrlPr>
                      <w:ins w:id="685" w:author="Vidun Jayakody" w:date="2023-10-05T16:15:00Z">
                        <w:rPr>
                          <w:rFonts w:ascii="Cambria Math" w:eastAsia="Courier New" w:hAnsi="Cambria Math" w:cs="Courier New"/>
                          <w:b/>
                          <w:i/>
                          <w:color w:val="000000" w:themeColor="text1"/>
                          <w:rPrChange w:id="686" w:author="Vidun Jayakody" w:date="2023-10-05T16:15:00Z">
                            <w:rPr>
                              <w:rFonts w:ascii="Cambria Math" w:eastAsia="Courier New" w:hAnsi="Cambria Math" w:cs="Courier New"/>
                              <w:b/>
                              <w:i/>
                              <w:color w:val="980000"/>
                              <w:u w:val="single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687" w:author="Vidun Jayakody" w:date="2023-10-05T16:15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88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t</m:t>
                      </w:ins>
                    </m:r>
                    <m:r>
                      <m:rPr>
                        <m:sty m:val="b"/>
                      </m:rPr>
                      <w:rPr>
                        <w:rFonts w:ascii="Cambria Math" w:eastAsia="Courier New" w:hAnsi="Cambria Math" w:cs="Courier New"/>
                        <w:color w:val="000000" w:themeColor="text1"/>
                        <w:rPrChange w:id="689" w:author="Vidun Jayakody" w:date="2023-10-05T16:15:00Z">
                          <w:rPr>
                            <w:rFonts w:ascii="Cambria Math" w:eastAsia="Courier New" w:hAnsi="Cambria Math" w:cs="Courier New"/>
                            <w:color w:val="980000"/>
                            <w:u w:val="single"/>
                          </w:rPr>
                        </w:rPrChange>
                      </w:rPr>
                      <m:t>∈</m:t>
                    </m:r>
                    <m:r>
                      <w:ins w:id="690" w:author="Vidun Jayakody" w:date="2023-10-05T16:15:00Z">
                        <m:rPr>
                          <m:sty m:val="bi"/>
                        </m:rPr>
                        <w:rPr>
                          <w:rFonts w:ascii="Cambria Math" w:eastAsia="Courier New" w:hAnsi="Cambria Math" w:cs="Courier New"/>
                          <w:color w:val="000000" w:themeColor="text1"/>
                          <w:rPrChange w:id="691" w:author="Vidun Jayakody" w:date="2023-10-05T16:15:00Z">
                            <w:rPr>
                              <w:rFonts w:ascii="Cambria Math" w:eastAsia="Courier New" w:hAnsi="Cambria Math" w:cs="Courier New"/>
                              <w:color w:val="980000"/>
                              <w:u w:val="single"/>
                            </w:rPr>
                          </w:rPrChange>
                        </w:rPr>
                        <m:t>R</m:t>
                      </w:ins>
                    </m:r>
                  </m:e>
                </m:d>
                <m:r>
                  <w:ins w:id="692" w:author="Vidun Jayakody" w:date="2023-10-05T16:15:00Z">
                    <m:rPr>
                      <m:lit/>
                      <m:sty m:val="bi"/>
                    </m:rPr>
                    <w:rPr>
                      <w:rFonts w:ascii="Cambria Math" w:eastAsia="Courier New" w:hAnsi="Cambria Math" w:cs="Courier New"/>
                      <w:color w:val="000000" w:themeColor="text1"/>
                      <w:rPrChange w:id="693" w:author="Vidun Jayakody" w:date="2023-10-05T16:15:00Z">
                        <w:rPr>
                          <w:rFonts w:ascii="Cambria Math" w:eastAsia="Courier New" w:hAnsi="Cambria Math" w:cs="Courier New"/>
                          <w:color w:val="980000"/>
                          <w:u w:val="single"/>
                        </w:rPr>
                      </w:rPrChange>
                    </w:rPr>
                    <m:t>}</m:t>
                  </w:ins>
                </m:r>
              </m:oMath>
            </m:oMathPara>
          </w:p>
          <w:p w14:paraId="3AB09832" w14:textId="77777777" w:rsidR="002C3E92" w:rsidRDefault="002C3E9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  <w:p w14:paraId="270870AA" w14:textId="77777777" w:rsidR="00310B78" w:rsidRDefault="00310B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u w:val="single"/>
              </w:rPr>
            </w:pPr>
          </w:p>
        </w:tc>
      </w:tr>
    </w:tbl>
    <w:p w14:paraId="270870AE" w14:textId="77777777" w:rsidR="00310B78" w:rsidRDefault="00310B78">
      <w:pPr>
        <w:widowControl w:val="0"/>
        <w:spacing w:line="240" w:lineRule="auto"/>
      </w:pPr>
    </w:p>
    <w:p w14:paraId="270870AF" w14:textId="77777777" w:rsidR="00310B78" w:rsidRDefault="002C3E9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Question (4):</w:t>
      </w:r>
    </w:p>
    <w:p w14:paraId="270870B0" w14:textId="77777777" w:rsidR="00310B78" w:rsidRDefault="002C3E92">
      <w:pPr>
        <w:widowControl w:val="0"/>
        <w:spacing w:line="240" w:lineRule="auto"/>
        <w:rPr>
          <w:i/>
        </w:rPr>
      </w:pPr>
      <w:r>
        <w:rPr>
          <w:i/>
        </w:rPr>
        <w:t>For this question, upload the SQL queries in a (.txt) file.</w:t>
      </w:r>
    </w:p>
    <w:p w14:paraId="270870B1" w14:textId="77777777" w:rsidR="00310B78" w:rsidRDefault="002C3E92">
      <w:r>
        <w:t>Using the university database schema discussed in class, answer the following:</w:t>
      </w:r>
    </w:p>
    <w:p w14:paraId="270870B2" w14:textId="77777777" w:rsidR="00310B78" w:rsidRDefault="002C3E92">
      <w:pPr>
        <w:numPr>
          <w:ilvl w:val="0"/>
          <w:numId w:val="3"/>
        </w:numPr>
      </w:pPr>
      <w:r>
        <w:t xml:space="preserve">The primary key for the advisor relation is s_id. Suppose a student can have more than one supervisor. Would s_id still be a primary key in advisor? If yes, why? If not, what would be a suitable primary key?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f1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B9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B3" w14:textId="3D356A45" w:rsidR="00310B78" w:rsidDel="00A60D7C" w:rsidRDefault="00A6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694" w:author="Vidun Jayakody" w:date="2023-10-05T16:25:00Z"/>
              </w:rPr>
            </w:pPr>
            <w:ins w:id="695" w:author="Vidun Jayakody" w:date="2023-10-05T16:23:00Z">
              <w:r w:rsidRPr="00A60D7C">
                <w:t xml:space="preserve">No, </w:t>
              </w:r>
              <w:r w:rsidRPr="00A60D7C">
                <w:rPr>
                  <w:rFonts w:ascii="Courier New" w:hAnsi="Courier New" w:cs="Courier New"/>
                  <w:b/>
                  <w:bCs/>
                  <w:rPrChange w:id="696" w:author="Vidun Jayakody" w:date="2023-10-05T16:23:00Z">
                    <w:rPr/>
                  </w:rPrChange>
                </w:rPr>
                <w:t>s_id</w:t>
              </w:r>
              <w:r w:rsidRPr="00A60D7C">
                <w:t xml:space="preserve"> can't be a primary ke</w:t>
              </w:r>
            </w:ins>
            <w:ins w:id="697" w:author="Vidun Jayakody" w:date="2023-10-05T16:24:00Z">
              <w:r>
                <w:t>y</w:t>
              </w:r>
            </w:ins>
            <w:ins w:id="698" w:author="Vidun Jayakody" w:date="2023-10-05T16:23:00Z">
              <w:r w:rsidRPr="00A60D7C">
                <w:t>. We'd need a composite key of (</w:t>
              </w:r>
              <w:r w:rsidRPr="00A60D7C">
                <w:rPr>
                  <w:rFonts w:ascii="Courier New" w:hAnsi="Courier New" w:cs="Courier New"/>
                  <w:b/>
                  <w:bCs/>
                  <w:rPrChange w:id="699" w:author="Vidun Jayakody" w:date="2023-10-05T16:24:00Z">
                    <w:rPr/>
                  </w:rPrChange>
                </w:rPr>
                <w:t>s_id</w:t>
              </w:r>
              <w:r w:rsidRPr="00A60D7C">
                <w:t xml:space="preserve">, </w:t>
              </w:r>
              <w:r w:rsidRPr="00A60D7C">
                <w:rPr>
                  <w:rFonts w:ascii="Courier New" w:hAnsi="Courier New" w:cs="Courier New"/>
                  <w:b/>
                  <w:bCs/>
                  <w:rPrChange w:id="700" w:author="Vidun Jayakody" w:date="2023-10-05T16:23:00Z">
                    <w:rPr/>
                  </w:rPrChange>
                </w:rPr>
                <w:t>i_id</w:t>
              </w:r>
              <w:r w:rsidRPr="00A60D7C">
                <w:t>) for uniqueness. This allows each student to be linked to several instructors in the advisor</w:t>
              </w:r>
            </w:ins>
            <w:ins w:id="701" w:author="Vidun Jayakody" w:date="2023-10-05T16:24:00Z">
              <w:r>
                <w:t>s</w:t>
              </w:r>
            </w:ins>
            <w:ins w:id="702" w:author="Vidun Jayakody" w:date="2023-10-05T16:23:00Z">
              <w:r w:rsidRPr="00A60D7C">
                <w:t xml:space="preserve"> table.</w:t>
              </w:r>
            </w:ins>
          </w:p>
          <w:p w14:paraId="270870B7" w14:textId="77777777" w:rsidR="00310B78" w:rsidDel="00A60D7C" w:rsidRDefault="00310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703" w:author="Vidun Jayakody" w:date="2023-10-05T16:25:00Z"/>
              </w:rPr>
            </w:pPr>
          </w:p>
          <w:p w14:paraId="270870B8" w14:textId="77777777" w:rsidR="00310B78" w:rsidRDefault="00310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88725D" w14:textId="5754F84A" w:rsidR="00F02AA4" w:rsidRDefault="00F02AA4">
      <w:pPr>
        <w:rPr>
          <w:ins w:id="704" w:author="Vidun Jayakody" w:date="2023-10-05T16:56:00Z"/>
        </w:rPr>
      </w:pPr>
    </w:p>
    <w:p w14:paraId="270870BA" w14:textId="43DAD01B" w:rsidR="00310B78" w:rsidRDefault="002C3E92" w:rsidP="00F02AA4">
      <w:pPr>
        <w:pStyle w:val="ListParagraph"/>
        <w:numPr>
          <w:ilvl w:val="0"/>
          <w:numId w:val="3"/>
        </w:numPr>
        <w:pPrChange w:id="705" w:author="Vidun Jayakody" w:date="2023-10-05T16:56:00Z">
          <w:pPr>
            <w:numPr>
              <w:numId w:val="3"/>
            </w:numPr>
            <w:ind w:left="720" w:hanging="360"/>
          </w:pPr>
        </w:pPrChange>
      </w:pPr>
      <w:r>
        <w:lastRenderedPageBreak/>
        <w:t xml:space="preserve">The primary key for prereq is both attributes course_id and prereq_id. Why wouldn’t only course_id work as the primary key?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2AA4">
        <w:rPr>
          <w:rFonts w:ascii="Courier New" w:eastAsia="Courier New" w:hAnsi="Courier New" w:cs="Courier New"/>
          <w:b/>
        </w:rPr>
        <w:t>[1 mark]</w:t>
      </w:r>
    </w:p>
    <w:tbl>
      <w:tblPr>
        <w:tblStyle w:val="af2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C2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BB" w14:textId="6DDA2871" w:rsidR="00310B78" w:rsidDel="00A60D7C" w:rsidRDefault="00A60D7C">
            <w:pPr>
              <w:widowControl w:val="0"/>
              <w:spacing w:line="240" w:lineRule="auto"/>
              <w:rPr>
                <w:del w:id="706" w:author="Vidun Jayakody" w:date="2023-10-05T16:29:00Z"/>
              </w:rPr>
            </w:pPr>
            <w:ins w:id="707" w:author="Vidun Jayakody" w:date="2023-10-05T16:29:00Z">
              <w:r w:rsidRPr="00A60D7C">
                <w:t xml:space="preserve">Only using </w:t>
              </w:r>
              <w:r w:rsidRPr="00A60D7C">
                <w:rPr>
                  <w:rFonts w:ascii="Courier New" w:hAnsi="Courier New" w:cs="Courier New"/>
                  <w:b/>
                  <w:bCs/>
                  <w:rPrChange w:id="708" w:author="Vidun Jayakody" w:date="2023-10-05T16:29:00Z">
                    <w:rPr/>
                  </w:rPrChange>
                </w:rPr>
                <w:t>course_id</w:t>
              </w:r>
              <w:r w:rsidRPr="00A60D7C">
                <w:t xml:space="preserve"> wouldn't work because a course can have multiple prerequisites. To uniquely identify each prerequisite for a course, both </w:t>
              </w:r>
              <w:r w:rsidRPr="00A60D7C">
                <w:rPr>
                  <w:rFonts w:ascii="Courier New" w:hAnsi="Courier New" w:cs="Courier New"/>
                  <w:b/>
                  <w:bCs/>
                  <w:rPrChange w:id="709" w:author="Vidun Jayakody" w:date="2023-10-05T16:29:00Z">
                    <w:rPr/>
                  </w:rPrChange>
                </w:rPr>
                <w:t>course_id</w:t>
              </w:r>
              <w:r w:rsidRPr="00A60D7C">
                <w:t xml:space="preserve"> and </w:t>
              </w:r>
              <w:r w:rsidRPr="00A60D7C">
                <w:rPr>
                  <w:rFonts w:ascii="Courier New" w:hAnsi="Courier New" w:cs="Courier New"/>
                  <w:b/>
                  <w:bCs/>
                  <w:rPrChange w:id="710" w:author="Vidun Jayakody" w:date="2023-10-05T16:29:00Z">
                    <w:rPr/>
                  </w:rPrChange>
                </w:rPr>
                <w:t>prereq_id</w:t>
              </w:r>
              <w:r w:rsidRPr="00A60D7C">
                <w:t xml:space="preserve"> are needed as the primary key.</w:t>
              </w:r>
            </w:ins>
          </w:p>
          <w:p w14:paraId="270870BC" w14:textId="6D03DD79" w:rsidR="00310B78" w:rsidDel="00A60D7C" w:rsidRDefault="00310B78">
            <w:pPr>
              <w:widowControl w:val="0"/>
              <w:spacing w:line="240" w:lineRule="auto"/>
              <w:rPr>
                <w:del w:id="711" w:author="Vidun Jayakody" w:date="2023-10-05T16:29:00Z"/>
              </w:rPr>
            </w:pPr>
          </w:p>
          <w:p w14:paraId="270870BD" w14:textId="48544D30" w:rsidR="00310B78" w:rsidDel="00A60D7C" w:rsidRDefault="00310B78">
            <w:pPr>
              <w:widowControl w:val="0"/>
              <w:spacing w:line="240" w:lineRule="auto"/>
              <w:rPr>
                <w:del w:id="712" w:author="Vidun Jayakody" w:date="2023-10-05T16:29:00Z"/>
              </w:rPr>
            </w:pPr>
          </w:p>
          <w:p w14:paraId="270870BE" w14:textId="6522095F" w:rsidR="00310B78" w:rsidDel="00A60D7C" w:rsidRDefault="00310B78">
            <w:pPr>
              <w:widowControl w:val="0"/>
              <w:spacing w:line="240" w:lineRule="auto"/>
              <w:rPr>
                <w:del w:id="713" w:author="Vidun Jayakody" w:date="2023-10-05T16:29:00Z"/>
              </w:rPr>
            </w:pPr>
          </w:p>
          <w:p w14:paraId="270870BF" w14:textId="65CE60AB" w:rsidR="00310B78" w:rsidDel="00A60D7C" w:rsidRDefault="00310B78">
            <w:pPr>
              <w:widowControl w:val="0"/>
              <w:spacing w:line="240" w:lineRule="auto"/>
              <w:rPr>
                <w:del w:id="714" w:author="Vidun Jayakody" w:date="2023-10-05T16:29:00Z"/>
              </w:rPr>
            </w:pPr>
          </w:p>
          <w:p w14:paraId="6E724B88" w14:textId="395F7430" w:rsidR="002C3E92" w:rsidDel="00A60D7C" w:rsidRDefault="002C3E92" w:rsidP="002C3E92">
            <w:pPr>
              <w:widowControl w:val="0"/>
              <w:spacing w:line="240" w:lineRule="auto"/>
              <w:rPr>
                <w:del w:id="715" w:author="Vidun Jayakody" w:date="2023-10-05T16:29:00Z"/>
              </w:rPr>
            </w:pPr>
          </w:p>
          <w:p w14:paraId="0153D988" w14:textId="1DF916C7" w:rsidR="002C3E92" w:rsidDel="00A60D7C" w:rsidRDefault="002C3E92" w:rsidP="002C3E92">
            <w:pPr>
              <w:widowControl w:val="0"/>
              <w:spacing w:line="240" w:lineRule="auto"/>
              <w:rPr>
                <w:del w:id="716" w:author="Vidun Jayakody" w:date="2023-10-05T16:29:00Z"/>
              </w:rPr>
            </w:pPr>
          </w:p>
          <w:p w14:paraId="270870C1" w14:textId="77777777" w:rsidR="00310B78" w:rsidRDefault="00310B78" w:rsidP="00A60D7C">
            <w:pPr>
              <w:widowControl w:val="0"/>
              <w:spacing w:line="240" w:lineRule="auto"/>
            </w:pPr>
          </w:p>
        </w:tc>
      </w:tr>
    </w:tbl>
    <w:p w14:paraId="644079CD" w14:textId="77777777" w:rsidR="00A60D7C" w:rsidRDefault="00A60D7C" w:rsidP="00A60D7C">
      <w:pPr>
        <w:ind w:left="360"/>
        <w:rPr>
          <w:ins w:id="717" w:author="Vidun Jayakody" w:date="2023-10-05T16:29:00Z"/>
        </w:rPr>
      </w:pPr>
    </w:p>
    <w:p w14:paraId="270870C3" w14:textId="06C1154D" w:rsidR="00310B78" w:rsidRDefault="002C3E92" w:rsidP="00A60D7C">
      <w:pPr>
        <w:pStyle w:val="ListParagraph"/>
        <w:numPr>
          <w:ilvl w:val="0"/>
          <w:numId w:val="3"/>
        </w:numPr>
        <w:pPrChange w:id="718" w:author="Vidun Jayakody" w:date="2023-10-05T16:30:00Z">
          <w:pPr>
            <w:numPr>
              <w:numId w:val="3"/>
            </w:numPr>
            <w:ind w:left="720" w:hanging="360"/>
          </w:pPr>
        </w:pPrChange>
      </w:pPr>
      <w:r>
        <w:t xml:space="preserve">Given the existing schema of teaches, two or more instructors can teach the same section. How can the primary key be changed to restrict a section to one instructor only? </w:t>
      </w:r>
      <w:r>
        <w:tab/>
      </w:r>
      <w:r>
        <w:tab/>
      </w:r>
      <w:r>
        <w:tab/>
      </w:r>
      <w:r w:rsidRPr="00A60D7C">
        <w:rPr>
          <w:rFonts w:ascii="Courier New" w:eastAsia="Courier New" w:hAnsi="Courier New" w:cs="Courier New"/>
          <w:b/>
        </w:rPr>
        <w:t>[1 mark]</w:t>
      </w:r>
    </w:p>
    <w:tbl>
      <w:tblPr>
        <w:tblStyle w:val="af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CA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C4" w14:textId="17F31D21" w:rsidR="00310B78" w:rsidDel="00BC52C9" w:rsidRDefault="00A60D7C">
            <w:pPr>
              <w:widowControl w:val="0"/>
              <w:spacing w:line="240" w:lineRule="auto"/>
              <w:rPr>
                <w:del w:id="719" w:author="Vidun Jayakody" w:date="2023-10-05T16:33:00Z"/>
              </w:rPr>
            </w:pPr>
            <w:ins w:id="720" w:author="Vidun Jayakody" w:date="2023-10-05T16:32:00Z">
              <w:r w:rsidRPr="00A60D7C">
                <w:t xml:space="preserve">To restrict a section to only one instructor in the teaches relation, </w:t>
              </w:r>
            </w:ins>
            <w:ins w:id="721" w:author="Vidun Jayakody" w:date="2023-10-05T16:33:00Z">
              <w:r w:rsidR="00BC52C9">
                <w:t xml:space="preserve">we’d need to </w:t>
              </w:r>
            </w:ins>
            <w:ins w:id="722" w:author="Vidun Jayakody" w:date="2023-10-05T16:32:00Z">
              <w:r w:rsidRPr="00A60D7C">
                <w:t xml:space="preserve">make the combination of </w:t>
              </w:r>
              <w:r w:rsidRPr="00BC52C9">
                <w:rPr>
                  <w:rFonts w:ascii="Courier New" w:hAnsi="Courier New" w:cs="Courier New"/>
                  <w:b/>
                  <w:bCs/>
                  <w:rPrChange w:id="723" w:author="Vidun Jayakody" w:date="2023-10-05T16:33:00Z">
                    <w:rPr/>
                  </w:rPrChange>
                </w:rPr>
                <w:t>course_id</w:t>
              </w:r>
              <w:r w:rsidRPr="00A60D7C">
                <w:t xml:space="preserve">, </w:t>
              </w:r>
              <w:r w:rsidRPr="00BC52C9">
                <w:rPr>
                  <w:rFonts w:ascii="Courier New" w:hAnsi="Courier New" w:cs="Courier New"/>
                  <w:b/>
                  <w:bCs/>
                  <w:rPrChange w:id="724" w:author="Vidun Jayakody" w:date="2023-10-05T16:33:00Z">
                    <w:rPr/>
                  </w:rPrChange>
                </w:rPr>
                <w:t>sec_id</w:t>
              </w:r>
              <w:r w:rsidRPr="00A60D7C">
                <w:t>, and semester (which identifies a unique section) the primary key. This ensures each section can be associated with just one instructor.</w:t>
              </w:r>
            </w:ins>
          </w:p>
          <w:p w14:paraId="270870C5" w14:textId="7BBE2FE8" w:rsidR="00310B78" w:rsidDel="00BC52C9" w:rsidRDefault="00310B78">
            <w:pPr>
              <w:widowControl w:val="0"/>
              <w:spacing w:line="240" w:lineRule="auto"/>
              <w:rPr>
                <w:del w:id="725" w:author="Vidun Jayakody" w:date="2023-10-05T16:33:00Z"/>
              </w:rPr>
            </w:pPr>
          </w:p>
          <w:p w14:paraId="270870C6" w14:textId="4A40C3DA" w:rsidR="00310B78" w:rsidDel="00BC52C9" w:rsidRDefault="00310B78">
            <w:pPr>
              <w:widowControl w:val="0"/>
              <w:spacing w:line="240" w:lineRule="auto"/>
              <w:rPr>
                <w:del w:id="726" w:author="Vidun Jayakody" w:date="2023-10-05T16:33:00Z"/>
              </w:rPr>
            </w:pPr>
          </w:p>
          <w:p w14:paraId="270870C7" w14:textId="31A663AE" w:rsidR="00310B78" w:rsidDel="00BC52C9" w:rsidRDefault="00310B78">
            <w:pPr>
              <w:widowControl w:val="0"/>
              <w:spacing w:line="240" w:lineRule="auto"/>
              <w:rPr>
                <w:del w:id="727" w:author="Vidun Jayakody" w:date="2023-10-05T16:33:00Z"/>
              </w:rPr>
            </w:pPr>
          </w:p>
          <w:p w14:paraId="270870C8" w14:textId="574AC9C0" w:rsidR="00310B78" w:rsidDel="00BC52C9" w:rsidRDefault="00310B78">
            <w:pPr>
              <w:widowControl w:val="0"/>
              <w:spacing w:line="240" w:lineRule="auto"/>
              <w:rPr>
                <w:del w:id="728" w:author="Vidun Jayakody" w:date="2023-10-05T16:33:00Z"/>
              </w:rPr>
            </w:pPr>
          </w:p>
          <w:p w14:paraId="270870C9" w14:textId="77777777" w:rsidR="00310B78" w:rsidRDefault="00310B78" w:rsidP="00BC52C9">
            <w:pPr>
              <w:widowControl w:val="0"/>
              <w:spacing w:line="240" w:lineRule="auto"/>
            </w:pPr>
          </w:p>
        </w:tc>
      </w:tr>
    </w:tbl>
    <w:p w14:paraId="09F50DEE" w14:textId="77777777" w:rsidR="00A60D7C" w:rsidRDefault="00A60D7C" w:rsidP="00A60D7C">
      <w:pPr>
        <w:ind w:left="360"/>
        <w:rPr>
          <w:ins w:id="729" w:author="Vidun Jayakody" w:date="2023-10-05T16:30:00Z"/>
        </w:rPr>
      </w:pPr>
    </w:p>
    <w:p w14:paraId="270870CB" w14:textId="438C2C89" w:rsidR="00310B78" w:rsidRDefault="002C3E92" w:rsidP="00A60D7C">
      <w:pPr>
        <w:pStyle w:val="ListParagraph"/>
        <w:numPr>
          <w:ilvl w:val="0"/>
          <w:numId w:val="3"/>
        </w:numPr>
        <w:pPrChange w:id="730" w:author="Vidun Jayakody" w:date="2023-10-05T16:30:00Z">
          <w:pPr>
            <w:numPr>
              <w:numId w:val="3"/>
            </w:numPr>
            <w:ind w:left="720" w:hanging="360"/>
          </w:pPr>
        </w:pPrChange>
      </w:pPr>
      <w:r>
        <w:t>Create a new course ("Aces of Databases") with ID ("COMP5118") in the Computer Science department ("Comp. Sci.") with 0 credit hours.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0D7C">
        <w:rPr>
          <w:rFonts w:ascii="Courier New" w:eastAsia="Courier New" w:hAnsi="Courier New" w:cs="Courier New"/>
          <w:b/>
        </w:rPr>
        <w:t>[1 mark]</w:t>
      </w:r>
    </w:p>
    <w:tbl>
      <w:tblPr>
        <w:tblStyle w:val="af4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D3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CC" w14:textId="77777777" w:rsidR="00310B78" w:rsidRDefault="00310B78">
            <w:pPr>
              <w:widowControl w:val="0"/>
              <w:spacing w:line="240" w:lineRule="auto"/>
            </w:pPr>
          </w:p>
          <w:p w14:paraId="270870CD" w14:textId="77777777" w:rsidR="00310B78" w:rsidRDefault="00310B78">
            <w:pPr>
              <w:widowControl w:val="0"/>
              <w:spacing w:line="240" w:lineRule="auto"/>
            </w:pPr>
          </w:p>
          <w:p w14:paraId="270870CE" w14:textId="77777777" w:rsidR="00310B78" w:rsidRDefault="00310B78">
            <w:pPr>
              <w:widowControl w:val="0"/>
              <w:spacing w:line="240" w:lineRule="auto"/>
            </w:pPr>
          </w:p>
          <w:p w14:paraId="717F1864" w14:textId="77777777" w:rsidR="00F02AA4" w:rsidRPr="00F02AA4" w:rsidRDefault="00F02AA4" w:rsidP="00F02AA4">
            <w:pPr>
              <w:widowControl w:val="0"/>
              <w:spacing w:line="240" w:lineRule="auto"/>
              <w:rPr>
                <w:ins w:id="731" w:author="Vidun Jayakody" w:date="2023-10-05T16:55:00Z"/>
                <w:rFonts w:ascii="Courier New" w:hAnsi="Courier New" w:cs="Courier New"/>
                <w:b/>
                <w:bCs/>
                <w:rPrChange w:id="732" w:author="Vidun Jayakody" w:date="2023-10-05T16:57:00Z">
                  <w:rPr>
                    <w:ins w:id="733" w:author="Vidun Jayakody" w:date="2023-10-05T16:55:00Z"/>
                  </w:rPr>
                </w:rPrChange>
              </w:rPr>
            </w:pPr>
            <w:ins w:id="734" w:author="Vidun Jayakody" w:date="2023-10-05T16:55:00Z">
              <w:r w:rsidRPr="00F02AA4">
                <w:rPr>
                  <w:rFonts w:ascii="Courier New" w:hAnsi="Courier New" w:cs="Courier New"/>
                  <w:b/>
                  <w:bCs/>
                  <w:rPrChange w:id="735" w:author="Vidun Jayakody" w:date="2023-10-05T16:57:00Z">
                    <w:rPr/>
                  </w:rPrChange>
                </w:rPr>
                <w:t>INSERT INTO course (course_id, title, dept_name, credits)</w:t>
              </w:r>
            </w:ins>
          </w:p>
          <w:p w14:paraId="270870CF" w14:textId="09A9722C" w:rsidR="00310B78" w:rsidRPr="00F02AA4" w:rsidRDefault="00F02AA4" w:rsidP="00F02AA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rPrChange w:id="736" w:author="Vidun Jayakody" w:date="2023-10-05T16:57:00Z">
                  <w:rPr/>
                </w:rPrChange>
              </w:rPr>
            </w:pPr>
            <w:ins w:id="737" w:author="Vidun Jayakody" w:date="2023-10-05T16:55:00Z">
              <w:r w:rsidRPr="00F02AA4">
                <w:rPr>
                  <w:rFonts w:ascii="Courier New" w:hAnsi="Courier New" w:cs="Courier New"/>
                  <w:b/>
                  <w:bCs/>
                  <w:rPrChange w:id="738" w:author="Vidun Jayakody" w:date="2023-10-05T16:57:00Z">
                    <w:rPr/>
                  </w:rPrChange>
                </w:rPr>
                <w:t xml:space="preserve">VALUES ('COMP5118', 'Aces of Databases', 'Comp. Sci.', </w:t>
              </w:r>
            </w:ins>
            <w:ins w:id="739" w:author="Vidun Jayakody" w:date="2023-10-05T17:57:00Z">
              <w:r w:rsidR="00783DF8">
                <w:rPr>
                  <w:rFonts w:ascii="Courier New" w:hAnsi="Courier New" w:cs="Courier New"/>
                  <w:b/>
                  <w:bCs/>
                </w:rPr>
                <w:t>Null</w:t>
              </w:r>
            </w:ins>
            <w:ins w:id="740" w:author="Vidun Jayakody" w:date="2023-10-05T16:55:00Z">
              <w:r w:rsidRPr="00F02AA4">
                <w:rPr>
                  <w:rFonts w:ascii="Courier New" w:hAnsi="Courier New" w:cs="Courier New"/>
                  <w:b/>
                  <w:bCs/>
                  <w:rPrChange w:id="741" w:author="Vidun Jayakody" w:date="2023-10-05T16:57:00Z">
                    <w:rPr/>
                  </w:rPrChange>
                </w:rPr>
                <w:t>);</w:t>
              </w:r>
            </w:ins>
          </w:p>
          <w:p w14:paraId="4729964B" w14:textId="77777777" w:rsidR="006E3E44" w:rsidRDefault="006E3E44">
            <w:pPr>
              <w:widowControl w:val="0"/>
              <w:spacing w:line="240" w:lineRule="auto"/>
              <w:rPr>
                <w:ins w:id="742" w:author="Vidun Jayakody" w:date="2023-10-05T18:00:00Z"/>
                <w:b/>
                <w:bCs/>
              </w:rPr>
            </w:pPr>
          </w:p>
          <w:p w14:paraId="270870D0" w14:textId="5C7D8609" w:rsidR="00310B78" w:rsidRPr="006E3E44" w:rsidRDefault="006E3E44">
            <w:pPr>
              <w:widowControl w:val="0"/>
              <w:spacing w:line="240" w:lineRule="auto"/>
              <w:rPr>
                <w:sz w:val="16"/>
                <w:szCs w:val="16"/>
                <w:rPrChange w:id="743" w:author="Vidun Jayakody" w:date="2023-10-05T18:01:00Z">
                  <w:rPr/>
                </w:rPrChange>
              </w:rPr>
            </w:pPr>
            <w:ins w:id="744" w:author="Vidun Jayakody" w:date="2023-10-05T17:59:00Z">
              <w:r w:rsidRPr="006E3E44">
                <w:rPr>
                  <w:b/>
                  <w:bCs/>
                  <w:sz w:val="16"/>
                  <w:szCs w:val="16"/>
                  <w:rPrChange w:id="745" w:author="Vidun Jayakody" w:date="2023-10-05T18:01:00Z">
                    <w:rPr/>
                  </w:rPrChange>
                </w:rPr>
                <w:t>Note</w:t>
              </w:r>
              <w:r w:rsidRPr="006E3E44">
                <w:rPr>
                  <w:sz w:val="16"/>
                  <w:szCs w:val="16"/>
                  <w:rPrChange w:id="746" w:author="Vidun Jayakody" w:date="2023-10-05T18:01:00Z">
                    <w:rPr/>
                  </w:rPrChange>
                </w:rPr>
                <w:t xml:space="preserve">: 0 is not a valid </w:t>
              </w:r>
            </w:ins>
            <w:ins w:id="747" w:author="Vidun Jayakody" w:date="2023-10-05T18:00:00Z">
              <w:r w:rsidRPr="006E3E44">
                <w:rPr>
                  <w:sz w:val="16"/>
                  <w:szCs w:val="16"/>
                  <w:rPrChange w:id="748" w:author="Vidun Jayakody" w:date="2023-10-05T18:01:00Z">
                    <w:rPr/>
                  </w:rPrChange>
                </w:rPr>
                <w:t xml:space="preserve">credit hours </w:t>
              </w:r>
            </w:ins>
            <w:ins w:id="749" w:author="Vidun Jayakody" w:date="2023-10-05T18:01:00Z">
              <w:r w:rsidRPr="006E3E44">
                <w:rPr>
                  <w:sz w:val="16"/>
                  <w:szCs w:val="16"/>
                  <w:rPrChange w:id="750" w:author="Vidun Jayakody" w:date="2023-10-05T18:01:00Z">
                    <w:rPr>
                      <w:sz w:val="18"/>
                      <w:szCs w:val="18"/>
                    </w:rPr>
                  </w:rPrChange>
                </w:rPr>
                <w:t>because of the</w:t>
              </w:r>
            </w:ins>
            <w:ins w:id="751" w:author="Vidun Jayakody" w:date="2023-10-05T18:00:00Z">
              <w:r w:rsidRPr="006E3E44">
                <w:rPr>
                  <w:sz w:val="16"/>
                  <w:szCs w:val="16"/>
                  <w:rPrChange w:id="752" w:author="Vidun Jayakody" w:date="2023-10-05T18:01:00Z">
                    <w:rPr/>
                  </w:rPrChange>
                </w:rPr>
                <w:t xml:space="preserve"> </w:t>
              </w:r>
              <w:r w:rsidRPr="006E3E44">
                <w:rPr>
                  <w:rFonts w:ascii="Courier New" w:hAnsi="Courier New" w:cs="Courier New"/>
                  <w:b/>
                  <w:bCs/>
                  <w:sz w:val="16"/>
                  <w:szCs w:val="16"/>
                  <w:rPrChange w:id="753" w:author="Vidun Jayakody" w:date="2023-10-05T18:01:00Z">
                    <w:rPr/>
                  </w:rPrChange>
                </w:rPr>
                <w:t>check (credits &gt; 0)</w:t>
              </w:r>
            </w:ins>
            <w:ins w:id="754" w:author="Vidun Jayakody" w:date="2023-10-05T18:01:00Z">
              <w:r w:rsidRPr="006E3E44">
                <w:rPr>
                  <w:sz w:val="16"/>
                  <w:szCs w:val="16"/>
                  <w:rPrChange w:id="755" w:author="Vidun Jayakody" w:date="2023-10-05T18:01:00Z">
                    <w:rPr>
                      <w:sz w:val="18"/>
                      <w:szCs w:val="18"/>
                    </w:rPr>
                  </w:rPrChange>
                </w:rPr>
                <w:t xml:space="preserve"> constraint in the provided database.</w:t>
              </w:r>
            </w:ins>
          </w:p>
          <w:p w14:paraId="270870D1" w14:textId="77777777" w:rsidR="00310B78" w:rsidRDefault="00310B78">
            <w:pPr>
              <w:widowControl w:val="0"/>
              <w:spacing w:line="240" w:lineRule="auto"/>
            </w:pPr>
          </w:p>
          <w:p w14:paraId="270870D2" w14:textId="77777777" w:rsidR="00310B78" w:rsidRDefault="00310B78">
            <w:pPr>
              <w:widowControl w:val="0"/>
              <w:spacing w:line="240" w:lineRule="auto"/>
            </w:pPr>
          </w:p>
        </w:tc>
      </w:tr>
    </w:tbl>
    <w:p w14:paraId="002481C8" w14:textId="77777777" w:rsidR="00A60D7C" w:rsidRDefault="00A60D7C" w:rsidP="00A60D7C">
      <w:pPr>
        <w:ind w:left="360"/>
        <w:rPr>
          <w:ins w:id="756" w:author="Vidun Jayakody" w:date="2023-10-05T16:30:00Z"/>
        </w:rPr>
      </w:pPr>
    </w:p>
    <w:p w14:paraId="270870D4" w14:textId="6FBD4CFA" w:rsidR="00310B78" w:rsidRDefault="002C3E92" w:rsidP="00A60D7C">
      <w:pPr>
        <w:pStyle w:val="ListParagraph"/>
        <w:numPr>
          <w:ilvl w:val="0"/>
          <w:numId w:val="3"/>
        </w:numPr>
        <w:pPrChange w:id="757" w:author="Vidun Jayakody" w:date="2023-10-05T16:30:00Z">
          <w:pPr>
            <w:numPr>
              <w:numId w:val="3"/>
            </w:numPr>
            <w:ind w:left="720" w:hanging="360"/>
          </w:pPr>
        </w:pPrChange>
      </w:pPr>
      <w:r>
        <w:t>Create a section 'A' for this course in the Winter of 2020 with no known location or time, yet.</w:t>
      </w:r>
    </w:p>
    <w:p w14:paraId="270870D5" w14:textId="77777777" w:rsidR="00310B78" w:rsidRDefault="002C3E92">
      <w:pPr>
        <w:widowControl w:val="0"/>
        <w:spacing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Courier New" w:hAnsi="Courier New" w:cs="Courier New"/>
          <w:b/>
        </w:rPr>
        <w:t>[1 mark]</w:t>
      </w:r>
    </w:p>
    <w:tbl>
      <w:tblPr>
        <w:tblStyle w:val="af5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DE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D6" w14:textId="77777777" w:rsidR="00310B78" w:rsidRDefault="00310B78">
            <w:pPr>
              <w:widowControl w:val="0"/>
              <w:spacing w:line="240" w:lineRule="auto"/>
            </w:pPr>
          </w:p>
          <w:p w14:paraId="270870D7" w14:textId="77777777" w:rsidR="00310B78" w:rsidRDefault="00310B78">
            <w:pPr>
              <w:widowControl w:val="0"/>
              <w:spacing w:line="240" w:lineRule="auto"/>
            </w:pPr>
          </w:p>
          <w:p w14:paraId="270870D8" w14:textId="77777777" w:rsidR="00310B78" w:rsidDel="00F02AA4" w:rsidRDefault="00310B78">
            <w:pPr>
              <w:widowControl w:val="0"/>
              <w:spacing w:line="240" w:lineRule="auto"/>
              <w:rPr>
                <w:del w:id="758" w:author="Vidun Jayakody" w:date="2023-10-05T17:01:00Z"/>
              </w:rPr>
            </w:pPr>
          </w:p>
          <w:p w14:paraId="270870D9" w14:textId="77777777" w:rsidR="00310B78" w:rsidRDefault="00310B78">
            <w:pPr>
              <w:widowControl w:val="0"/>
              <w:spacing w:line="240" w:lineRule="auto"/>
            </w:pPr>
          </w:p>
          <w:p w14:paraId="7511CE60" w14:textId="77777777" w:rsidR="00F02AA4" w:rsidRDefault="00F02AA4" w:rsidP="00F02AA4">
            <w:pPr>
              <w:widowControl w:val="0"/>
              <w:spacing w:line="240" w:lineRule="auto"/>
              <w:rPr>
                <w:ins w:id="759" w:author="Vidun Jayakody" w:date="2023-10-05T17:01:00Z"/>
                <w:rFonts w:ascii="Courier New" w:hAnsi="Courier New" w:cs="Courier New"/>
                <w:b/>
                <w:bCs/>
              </w:rPr>
            </w:pPr>
            <w:ins w:id="760" w:author="Vidun Jayakody" w:date="2023-10-05T16:59:00Z">
              <w:r w:rsidRPr="00F02AA4">
                <w:rPr>
                  <w:rFonts w:ascii="Courier New" w:hAnsi="Courier New" w:cs="Courier New"/>
                  <w:b/>
                  <w:bCs/>
                  <w:rPrChange w:id="761" w:author="Vidun Jayakody" w:date="2023-10-05T17:01:00Z">
                    <w:rPr/>
                  </w:rPrChange>
                </w:rPr>
                <w:t xml:space="preserve">INSERT INTO section </w:t>
              </w:r>
            </w:ins>
          </w:p>
          <w:p w14:paraId="3C350788" w14:textId="3A619D82" w:rsidR="00F02AA4" w:rsidRPr="00F02AA4" w:rsidRDefault="00F02AA4" w:rsidP="00F02AA4">
            <w:pPr>
              <w:widowControl w:val="0"/>
              <w:spacing w:line="240" w:lineRule="auto"/>
              <w:rPr>
                <w:ins w:id="762" w:author="Vidun Jayakody" w:date="2023-10-05T16:59:00Z"/>
                <w:rFonts w:ascii="Courier New" w:hAnsi="Courier New" w:cs="Courier New"/>
                <w:b/>
                <w:bCs/>
                <w:rPrChange w:id="763" w:author="Vidun Jayakody" w:date="2023-10-05T17:01:00Z">
                  <w:rPr>
                    <w:ins w:id="764" w:author="Vidun Jayakody" w:date="2023-10-05T16:59:00Z"/>
                  </w:rPr>
                </w:rPrChange>
              </w:rPr>
            </w:pPr>
            <w:ins w:id="765" w:author="Vidun Jayakody" w:date="2023-10-05T17:01:00Z">
              <w:r>
                <w:rPr>
                  <w:rFonts w:ascii="Courier New" w:hAnsi="Courier New" w:cs="Courier New"/>
                  <w:b/>
                  <w:bCs/>
                </w:rPr>
                <w:t>(</w:t>
              </w:r>
            </w:ins>
            <w:ins w:id="766" w:author="Vidun Jayakody" w:date="2023-10-05T16:59:00Z">
              <w:r w:rsidRPr="00F02AA4">
                <w:rPr>
                  <w:rFonts w:ascii="Courier New" w:hAnsi="Courier New" w:cs="Courier New"/>
                  <w:b/>
                  <w:bCs/>
                  <w:rPrChange w:id="767" w:author="Vidun Jayakody" w:date="2023-10-05T17:01:00Z">
                    <w:rPr/>
                  </w:rPrChange>
                </w:rPr>
                <w:t>course_id, sec_id, semester, year, building, room_n</w:t>
              </w:r>
            </w:ins>
            <w:ins w:id="768" w:author="Vidun Jayakody" w:date="2023-10-05T18:02:00Z">
              <w:r w:rsidR="006E3E44">
                <w:rPr>
                  <w:rFonts w:ascii="Courier New" w:hAnsi="Courier New" w:cs="Courier New"/>
                  <w:b/>
                  <w:bCs/>
                </w:rPr>
                <w:t>umber</w:t>
              </w:r>
            </w:ins>
            <w:ins w:id="769" w:author="Vidun Jayakody" w:date="2023-10-05T16:59:00Z">
              <w:r w:rsidRPr="00F02AA4">
                <w:rPr>
                  <w:rFonts w:ascii="Courier New" w:hAnsi="Courier New" w:cs="Courier New"/>
                  <w:b/>
                  <w:bCs/>
                  <w:rPrChange w:id="770" w:author="Vidun Jayakody" w:date="2023-10-05T17:01:00Z">
                    <w:rPr/>
                  </w:rPrChange>
                </w:rPr>
                <w:t>, time_slot_id)</w:t>
              </w:r>
            </w:ins>
          </w:p>
          <w:p w14:paraId="270870DA" w14:textId="596EC7F8" w:rsidR="00310B78" w:rsidRPr="00F02AA4" w:rsidRDefault="00F02AA4" w:rsidP="00F02AA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rPrChange w:id="771" w:author="Vidun Jayakody" w:date="2023-10-05T16:59:00Z">
                  <w:rPr/>
                </w:rPrChange>
              </w:rPr>
            </w:pPr>
            <w:ins w:id="772" w:author="Vidun Jayakody" w:date="2023-10-05T16:59:00Z">
              <w:r w:rsidRPr="00F02AA4">
                <w:rPr>
                  <w:rFonts w:ascii="Courier New" w:hAnsi="Courier New" w:cs="Courier New"/>
                  <w:b/>
                  <w:bCs/>
                  <w:rPrChange w:id="773" w:author="Vidun Jayakody" w:date="2023-10-05T16:59:00Z">
                    <w:rPr/>
                  </w:rPrChange>
                </w:rPr>
                <w:t>VALUES ('COMP5118', 'A', 'Winter', 2020, NULL, NULL, NULL);</w:t>
              </w:r>
            </w:ins>
          </w:p>
          <w:p w14:paraId="270870DB" w14:textId="77777777" w:rsidR="00310B78" w:rsidRDefault="00310B78">
            <w:pPr>
              <w:widowControl w:val="0"/>
              <w:spacing w:line="240" w:lineRule="auto"/>
            </w:pPr>
          </w:p>
          <w:p w14:paraId="270870DC" w14:textId="77777777" w:rsidR="00310B78" w:rsidRDefault="00310B78">
            <w:pPr>
              <w:widowControl w:val="0"/>
              <w:spacing w:line="240" w:lineRule="auto"/>
            </w:pPr>
          </w:p>
          <w:p w14:paraId="270870DD" w14:textId="77777777" w:rsidR="00310B78" w:rsidRDefault="00310B78">
            <w:pPr>
              <w:widowControl w:val="0"/>
              <w:spacing w:line="240" w:lineRule="auto"/>
            </w:pPr>
          </w:p>
        </w:tc>
      </w:tr>
    </w:tbl>
    <w:p w14:paraId="04DFDEE5" w14:textId="77777777" w:rsidR="00A60D7C" w:rsidRDefault="00A60D7C" w:rsidP="00A60D7C">
      <w:pPr>
        <w:ind w:left="360"/>
        <w:rPr>
          <w:ins w:id="774" w:author="Vidun Jayakody" w:date="2023-10-05T16:30:00Z"/>
        </w:rPr>
      </w:pPr>
    </w:p>
    <w:p w14:paraId="270870DF" w14:textId="0F464B57" w:rsidR="00310B78" w:rsidRDefault="002C3E92" w:rsidP="00A60D7C">
      <w:pPr>
        <w:pStyle w:val="ListParagraph"/>
        <w:numPr>
          <w:ilvl w:val="0"/>
          <w:numId w:val="3"/>
        </w:numPr>
        <w:pPrChange w:id="775" w:author="Vidun Jayakody" w:date="2023-10-05T16:30:00Z">
          <w:pPr>
            <w:numPr>
              <w:numId w:val="3"/>
            </w:numPr>
            <w:ind w:left="720" w:hanging="360"/>
          </w:pPr>
        </w:pPrChange>
      </w:pPr>
      <w:r>
        <w:t>One student with ID 12345 cannot take this course because of violating the prerequisite requirements (didn't pass COMP3005). Unregister this student from the new section</w:t>
      </w:r>
      <w:r>
        <w:tab/>
      </w:r>
      <w:r>
        <w:tab/>
      </w:r>
      <w:r>
        <w:tab/>
      </w:r>
      <w:r w:rsidRPr="00A60D7C">
        <w:rPr>
          <w:rFonts w:ascii="Courier New" w:eastAsia="Courier New" w:hAnsi="Courier New" w:cs="Courier New"/>
          <w:b/>
        </w:rPr>
        <w:t>[1 mark]</w:t>
      </w:r>
    </w:p>
    <w:tbl>
      <w:tblPr>
        <w:tblStyle w:val="af6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310B78" w14:paraId="270870E9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70E0" w14:textId="77777777" w:rsidR="00310B78" w:rsidRDefault="00310B78">
            <w:pPr>
              <w:widowControl w:val="0"/>
              <w:spacing w:line="240" w:lineRule="auto"/>
            </w:pPr>
          </w:p>
          <w:p w14:paraId="270870E1" w14:textId="77777777" w:rsidR="00310B78" w:rsidRDefault="00310B78">
            <w:pPr>
              <w:widowControl w:val="0"/>
              <w:spacing w:line="240" w:lineRule="auto"/>
            </w:pPr>
          </w:p>
          <w:p w14:paraId="270870E2" w14:textId="77777777" w:rsidR="00310B78" w:rsidDel="00F02AA4" w:rsidRDefault="00310B78">
            <w:pPr>
              <w:widowControl w:val="0"/>
              <w:spacing w:line="240" w:lineRule="auto"/>
              <w:rPr>
                <w:del w:id="776" w:author="Vidun Jayakody" w:date="2023-10-05T17:01:00Z"/>
              </w:rPr>
            </w:pPr>
          </w:p>
          <w:p w14:paraId="270870E3" w14:textId="77777777" w:rsidR="00310B78" w:rsidRDefault="00310B78">
            <w:pPr>
              <w:widowControl w:val="0"/>
              <w:spacing w:line="240" w:lineRule="auto"/>
            </w:pPr>
          </w:p>
          <w:p w14:paraId="013E2C34" w14:textId="77777777" w:rsidR="00F02AA4" w:rsidRPr="00F02AA4" w:rsidRDefault="00F02AA4" w:rsidP="00F02AA4">
            <w:pPr>
              <w:widowControl w:val="0"/>
              <w:spacing w:line="240" w:lineRule="auto"/>
              <w:rPr>
                <w:ins w:id="777" w:author="Vidun Jayakody" w:date="2023-10-05T17:00:00Z"/>
                <w:rFonts w:ascii="Courier New" w:hAnsi="Courier New" w:cs="Courier New"/>
                <w:b/>
                <w:bCs/>
                <w:rPrChange w:id="778" w:author="Vidun Jayakody" w:date="2023-10-05T17:00:00Z">
                  <w:rPr>
                    <w:ins w:id="779" w:author="Vidun Jayakody" w:date="2023-10-05T17:00:00Z"/>
                  </w:rPr>
                </w:rPrChange>
              </w:rPr>
            </w:pPr>
            <w:ins w:id="780" w:author="Vidun Jayakody" w:date="2023-10-05T17:00:00Z">
              <w:r w:rsidRPr="00F02AA4">
                <w:rPr>
                  <w:rFonts w:ascii="Courier New" w:hAnsi="Courier New" w:cs="Courier New"/>
                  <w:b/>
                  <w:bCs/>
                  <w:rPrChange w:id="781" w:author="Vidun Jayakody" w:date="2023-10-05T17:00:00Z">
                    <w:rPr/>
                  </w:rPrChange>
                </w:rPr>
                <w:t>DELETE FROM takes</w:t>
              </w:r>
            </w:ins>
          </w:p>
          <w:p w14:paraId="7AFEAC38" w14:textId="77777777" w:rsidR="00F02AA4" w:rsidRDefault="00F02AA4" w:rsidP="00F02AA4">
            <w:pPr>
              <w:widowControl w:val="0"/>
              <w:spacing w:line="240" w:lineRule="auto"/>
              <w:rPr>
                <w:ins w:id="782" w:author="Vidun Jayakody" w:date="2023-10-05T17:01:00Z"/>
                <w:rFonts w:ascii="Courier New" w:hAnsi="Courier New" w:cs="Courier New"/>
                <w:b/>
                <w:bCs/>
              </w:rPr>
            </w:pPr>
            <w:ins w:id="783" w:author="Vidun Jayakody" w:date="2023-10-05T17:00:00Z">
              <w:r w:rsidRPr="00F02AA4">
                <w:rPr>
                  <w:rFonts w:ascii="Courier New" w:hAnsi="Courier New" w:cs="Courier New"/>
                  <w:b/>
                  <w:bCs/>
                  <w:rPrChange w:id="784" w:author="Vidun Jayakody" w:date="2023-10-05T17:01:00Z">
                    <w:rPr/>
                  </w:rPrChange>
                </w:rPr>
                <w:t xml:space="preserve">WHERE ID = 12345 AND course_id = 'COMP5118' AND sec_id = 'A' </w:t>
              </w:r>
            </w:ins>
          </w:p>
          <w:p w14:paraId="270870E4" w14:textId="38283ED1" w:rsidR="00310B78" w:rsidRPr="00F02AA4" w:rsidRDefault="00F02AA4" w:rsidP="00F02AA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rPrChange w:id="785" w:author="Vidun Jayakody" w:date="2023-10-05T17:01:00Z">
                  <w:rPr/>
                </w:rPrChange>
              </w:rPr>
            </w:pPr>
            <w:ins w:id="786" w:author="Vidun Jayakody" w:date="2023-10-05T17:00:00Z">
              <w:r w:rsidRPr="00F02AA4">
                <w:rPr>
                  <w:rFonts w:ascii="Courier New" w:hAnsi="Courier New" w:cs="Courier New"/>
                  <w:b/>
                  <w:bCs/>
                  <w:rPrChange w:id="787" w:author="Vidun Jayakody" w:date="2023-10-05T17:01:00Z">
                    <w:rPr/>
                  </w:rPrChange>
                </w:rPr>
                <w:t>AND semester = 'Winter' AND year = 2020;</w:t>
              </w:r>
            </w:ins>
          </w:p>
          <w:p w14:paraId="270870E5" w14:textId="77777777" w:rsidR="00310B78" w:rsidRDefault="00310B78">
            <w:pPr>
              <w:widowControl w:val="0"/>
              <w:spacing w:line="240" w:lineRule="auto"/>
            </w:pPr>
          </w:p>
          <w:p w14:paraId="270870E6" w14:textId="77777777" w:rsidR="00310B78" w:rsidDel="00F02AA4" w:rsidRDefault="00310B78">
            <w:pPr>
              <w:widowControl w:val="0"/>
              <w:spacing w:line="240" w:lineRule="auto"/>
              <w:rPr>
                <w:del w:id="788" w:author="Vidun Jayakody" w:date="2023-10-05T17:01:00Z"/>
              </w:rPr>
            </w:pPr>
          </w:p>
          <w:p w14:paraId="270870E7" w14:textId="77777777" w:rsidR="00310B78" w:rsidRDefault="00310B78">
            <w:pPr>
              <w:widowControl w:val="0"/>
              <w:spacing w:line="240" w:lineRule="auto"/>
            </w:pPr>
          </w:p>
          <w:p w14:paraId="270870E8" w14:textId="77777777" w:rsidR="00310B78" w:rsidRDefault="00310B78">
            <w:pPr>
              <w:widowControl w:val="0"/>
              <w:spacing w:line="240" w:lineRule="auto"/>
            </w:pPr>
          </w:p>
        </w:tc>
      </w:tr>
    </w:tbl>
    <w:p w14:paraId="270870EA" w14:textId="77777777" w:rsidR="00310B78" w:rsidRDefault="00310B78"/>
    <w:sectPr w:rsidR="00310B78">
      <w:headerReference w:type="default" r:id="rId9"/>
      <w:pgSz w:w="12240" w:h="15840"/>
      <w:pgMar w:top="270" w:right="720" w:bottom="63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FCA21" w14:textId="77777777" w:rsidR="00F27080" w:rsidRDefault="00F27080">
      <w:pPr>
        <w:spacing w:line="240" w:lineRule="auto"/>
      </w:pPr>
      <w:r>
        <w:separator/>
      </w:r>
    </w:p>
  </w:endnote>
  <w:endnote w:type="continuationSeparator" w:id="0">
    <w:p w14:paraId="36C8097F" w14:textId="77777777" w:rsidR="00F27080" w:rsidRDefault="00F27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Code Nerd Font Mono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9AA0" w14:textId="77777777" w:rsidR="00F27080" w:rsidRDefault="00F27080">
      <w:pPr>
        <w:spacing w:line="240" w:lineRule="auto"/>
      </w:pPr>
      <w:r>
        <w:separator/>
      </w:r>
    </w:p>
  </w:footnote>
  <w:footnote w:type="continuationSeparator" w:id="0">
    <w:p w14:paraId="71DA93EC" w14:textId="77777777" w:rsidR="00F27080" w:rsidRDefault="00F27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70EF" w14:textId="77777777" w:rsidR="00310B78" w:rsidRDefault="00310B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18A15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10E77"/>
    <w:multiLevelType w:val="multilevel"/>
    <w:tmpl w:val="45567A82"/>
    <w:lvl w:ilvl="0">
      <w:start w:val="1"/>
      <w:numFmt w:val="lowerLetter"/>
      <w:lvlText w:val="(%1)"/>
      <w:lvlJc w:val="left"/>
      <w:pPr>
        <w:ind w:left="720" w:hanging="360"/>
      </w:pPr>
      <w:rPr>
        <w:rFonts w:ascii="Courier New" w:hAnsi="Courier New" w:cs="Courier New" w:hint="default"/>
        <w:b/>
        <w:bCs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6200D"/>
    <w:multiLevelType w:val="multilevel"/>
    <w:tmpl w:val="75BE6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277EE8"/>
    <w:multiLevelType w:val="multilevel"/>
    <w:tmpl w:val="AC54B7B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D3F80"/>
    <w:multiLevelType w:val="multilevel"/>
    <w:tmpl w:val="A4CE246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96755499">
    <w:abstractNumId w:val="1"/>
  </w:num>
  <w:num w:numId="2" w16cid:durableId="403531779">
    <w:abstractNumId w:val="2"/>
  </w:num>
  <w:num w:numId="3" w16cid:durableId="369838313">
    <w:abstractNumId w:val="4"/>
  </w:num>
  <w:num w:numId="4" w16cid:durableId="1795638524">
    <w:abstractNumId w:val="3"/>
  </w:num>
  <w:num w:numId="5" w16cid:durableId="1738938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un Jayakody">
    <w15:presenceInfo w15:providerId="AD" w15:userId="S::VIDUNJAYAKODY@cmail.carleton.ca::71c6bacb-0047-4b39-85aa-3a4ffac8c8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78"/>
    <w:rsid w:val="000135FB"/>
    <w:rsid w:val="00057D79"/>
    <w:rsid w:val="000B4724"/>
    <w:rsid w:val="0018389B"/>
    <w:rsid w:val="002A7BA9"/>
    <w:rsid w:val="002C3E92"/>
    <w:rsid w:val="002C7B40"/>
    <w:rsid w:val="00310B78"/>
    <w:rsid w:val="00346AF9"/>
    <w:rsid w:val="003D1F52"/>
    <w:rsid w:val="00461464"/>
    <w:rsid w:val="00461ACB"/>
    <w:rsid w:val="004A0D78"/>
    <w:rsid w:val="005A2EE6"/>
    <w:rsid w:val="005D4917"/>
    <w:rsid w:val="005F6C29"/>
    <w:rsid w:val="0065592A"/>
    <w:rsid w:val="00666598"/>
    <w:rsid w:val="006E3E44"/>
    <w:rsid w:val="0076793A"/>
    <w:rsid w:val="00783DF8"/>
    <w:rsid w:val="007F14D0"/>
    <w:rsid w:val="007F172A"/>
    <w:rsid w:val="0081354E"/>
    <w:rsid w:val="00882371"/>
    <w:rsid w:val="009A4F60"/>
    <w:rsid w:val="00A60D7C"/>
    <w:rsid w:val="00AF77F8"/>
    <w:rsid w:val="00BA1ABD"/>
    <w:rsid w:val="00BC52C9"/>
    <w:rsid w:val="00BF3136"/>
    <w:rsid w:val="00CA67BD"/>
    <w:rsid w:val="00CF0A25"/>
    <w:rsid w:val="00D10B72"/>
    <w:rsid w:val="00E56F26"/>
    <w:rsid w:val="00E62052"/>
    <w:rsid w:val="00E83972"/>
    <w:rsid w:val="00EA4933"/>
    <w:rsid w:val="00F02AA4"/>
    <w:rsid w:val="00F27080"/>
    <w:rsid w:val="00F405CA"/>
    <w:rsid w:val="00F6680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F44"/>
  <w15:docId w15:val="{2A5DA640-E780-4977-88CB-75DD9ECF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5592A"/>
    <w:rPr>
      <w:color w:val="808080"/>
    </w:rPr>
  </w:style>
  <w:style w:type="paragraph" w:styleId="ListBullet">
    <w:name w:val="List Bullet"/>
    <w:basedOn w:val="Normal"/>
    <w:uiPriority w:val="99"/>
    <w:unhideWhenUsed/>
    <w:rsid w:val="00E62052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E6205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CA67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Vidun Jayakody</cp:lastModifiedBy>
  <cp:revision>18</cp:revision>
  <dcterms:created xsi:type="dcterms:W3CDTF">2023-09-19T22:19:00Z</dcterms:created>
  <dcterms:modified xsi:type="dcterms:W3CDTF">2023-10-05T22:02:00Z</dcterms:modified>
</cp:coreProperties>
</file>